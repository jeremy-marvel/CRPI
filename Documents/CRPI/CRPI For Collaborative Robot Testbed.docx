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6C6DB" w14:textId="2F8CF0DA" w:rsidR="000247E4" w:rsidRPr="0055091C" w:rsidRDefault="001B3163" w:rsidP="00F34073">
      <w:pPr>
        <w:pStyle w:val="Title"/>
        <w:rPr>
          <w:b/>
        </w:rPr>
      </w:pPr>
      <w:r>
        <w:rPr>
          <w:b/>
        </w:rPr>
        <w:t xml:space="preserve">The NIST ISD </w:t>
      </w:r>
      <w:r w:rsidR="00F34073">
        <w:rPr>
          <w:b/>
        </w:rPr>
        <w:t>Co</w:t>
      </w:r>
      <w:r w:rsidR="00884F1A">
        <w:rPr>
          <w:b/>
        </w:rPr>
        <w:t>llaborative</w:t>
      </w:r>
      <w:r w:rsidR="00F34073">
        <w:rPr>
          <w:b/>
        </w:rPr>
        <w:t xml:space="preserve"> Robot Programming Interface</w:t>
      </w:r>
    </w:p>
    <w:p w14:paraId="5C879713" w14:textId="4929AB81" w:rsidR="008706C1" w:rsidRPr="0055091C" w:rsidRDefault="008706C1" w:rsidP="00F469ED">
      <w:pPr>
        <w:jc w:val="center"/>
        <w:rPr>
          <w:rFonts w:cs="Times New Roman"/>
          <w:b/>
          <w:sz w:val="22"/>
          <w:szCs w:val="22"/>
        </w:rPr>
      </w:pPr>
      <w:r w:rsidRPr="0055091C">
        <w:rPr>
          <w:rFonts w:cs="Times New Roman"/>
          <w:b/>
          <w:sz w:val="22"/>
          <w:szCs w:val="22"/>
        </w:rPr>
        <w:t xml:space="preserve">v </w:t>
      </w:r>
      <w:r w:rsidR="008338FA" w:rsidRPr="0055091C">
        <w:rPr>
          <w:rFonts w:cs="Times New Roman"/>
          <w:b/>
          <w:sz w:val="22"/>
          <w:szCs w:val="22"/>
        </w:rPr>
        <w:t>1</w:t>
      </w:r>
      <w:r w:rsidRPr="0055091C">
        <w:rPr>
          <w:rFonts w:cs="Times New Roman"/>
          <w:b/>
          <w:sz w:val="22"/>
          <w:szCs w:val="22"/>
        </w:rPr>
        <w:t>.</w:t>
      </w:r>
      <w:r w:rsidR="00C77EA7">
        <w:rPr>
          <w:rFonts w:cs="Times New Roman"/>
          <w:b/>
          <w:sz w:val="22"/>
          <w:szCs w:val="22"/>
        </w:rPr>
        <w:t>3</w:t>
      </w:r>
    </w:p>
    <w:p w14:paraId="58BB93BC" w14:textId="05C944A5" w:rsidR="008706C1" w:rsidRPr="0055091C" w:rsidRDefault="00662C26" w:rsidP="00F469ED">
      <w:pPr>
        <w:jc w:val="center"/>
        <w:rPr>
          <w:rFonts w:cs="Times New Roman"/>
          <w:b/>
          <w:sz w:val="22"/>
          <w:szCs w:val="22"/>
        </w:rPr>
      </w:pPr>
      <w:r>
        <w:rPr>
          <w:rFonts w:cs="Times New Roman"/>
          <w:b/>
          <w:sz w:val="22"/>
          <w:szCs w:val="22"/>
        </w:rPr>
        <w:t xml:space="preserve">Updated </w:t>
      </w:r>
      <w:r w:rsidR="00C77EA7">
        <w:rPr>
          <w:rFonts w:cs="Times New Roman"/>
          <w:b/>
          <w:sz w:val="22"/>
          <w:szCs w:val="22"/>
        </w:rPr>
        <w:t>10 October</w:t>
      </w:r>
      <w:r w:rsidR="0080648C">
        <w:rPr>
          <w:rFonts w:cs="Times New Roman"/>
          <w:b/>
          <w:sz w:val="22"/>
          <w:szCs w:val="22"/>
        </w:rPr>
        <w:t xml:space="preserve">, </w:t>
      </w:r>
      <w:r w:rsidR="00C77EA7">
        <w:rPr>
          <w:rFonts w:cs="Times New Roman"/>
          <w:b/>
          <w:sz w:val="22"/>
          <w:szCs w:val="22"/>
        </w:rPr>
        <w:t>2019</w:t>
      </w:r>
    </w:p>
    <w:p w14:paraId="2F1F795A" w14:textId="77777777" w:rsidR="008706C1" w:rsidRPr="0055091C" w:rsidRDefault="008706C1" w:rsidP="00F469ED">
      <w:pPr>
        <w:jc w:val="center"/>
        <w:rPr>
          <w:rFonts w:cs="Times New Roman"/>
          <w:b/>
          <w:sz w:val="22"/>
          <w:szCs w:val="22"/>
        </w:rPr>
      </w:pPr>
    </w:p>
    <w:p w14:paraId="657F344E" w14:textId="77777777" w:rsidR="00F469ED" w:rsidRPr="0055091C" w:rsidRDefault="00F469ED" w:rsidP="00F469ED">
      <w:pPr>
        <w:jc w:val="center"/>
        <w:rPr>
          <w:rFonts w:cs="Times New Roman"/>
          <w:b/>
          <w:sz w:val="22"/>
          <w:szCs w:val="22"/>
        </w:rPr>
      </w:pPr>
      <w:r w:rsidRPr="0055091C">
        <w:rPr>
          <w:rFonts w:cs="Times New Roman"/>
          <w:b/>
          <w:sz w:val="22"/>
          <w:szCs w:val="22"/>
        </w:rPr>
        <w:t>Table of Contents:</w:t>
      </w:r>
    </w:p>
    <w:p w14:paraId="7DAB61BF" w14:textId="4708181E" w:rsidR="00EF1B42" w:rsidRDefault="00F469ED">
      <w:pPr>
        <w:pStyle w:val="TOC1"/>
        <w:tabs>
          <w:tab w:val="left" w:pos="480"/>
          <w:tab w:val="right" w:leader="dot" w:pos="9227"/>
        </w:tabs>
        <w:rPr>
          <w:rFonts w:asciiTheme="minorHAnsi" w:hAnsiTheme="minorHAnsi"/>
          <w:b w:val="0"/>
          <w:noProof/>
          <w:szCs w:val="22"/>
        </w:rPr>
      </w:pPr>
      <w:r w:rsidRPr="0055091C">
        <w:rPr>
          <w:rFonts w:cs="Times New Roman"/>
          <w:bCs/>
          <w:szCs w:val="22"/>
        </w:rPr>
        <w:fldChar w:fldCharType="begin"/>
      </w:r>
      <w:r w:rsidRPr="0055091C">
        <w:rPr>
          <w:rFonts w:cs="Times New Roman"/>
          <w:bCs/>
          <w:szCs w:val="22"/>
        </w:rPr>
        <w:instrText xml:space="preserve"> TOC \o "1-3" </w:instrText>
      </w:r>
      <w:r w:rsidRPr="0055091C">
        <w:rPr>
          <w:rFonts w:cs="Times New Roman"/>
          <w:bCs/>
          <w:szCs w:val="22"/>
        </w:rPr>
        <w:fldChar w:fldCharType="separate"/>
      </w:r>
      <w:bookmarkStart w:id="0" w:name="_GoBack"/>
      <w:bookmarkEnd w:id="0"/>
      <w:r w:rsidR="00EF1B42" w:rsidRPr="00334F33">
        <w:rPr>
          <w:rFonts w:cs="Times New Roman"/>
          <w:noProof/>
        </w:rPr>
        <w:t>1</w:t>
      </w:r>
      <w:r w:rsidR="00EF1B42">
        <w:rPr>
          <w:rFonts w:asciiTheme="minorHAnsi" w:hAnsiTheme="minorHAnsi"/>
          <w:b w:val="0"/>
          <w:noProof/>
          <w:szCs w:val="22"/>
        </w:rPr>
        <w:tab/>
      </w:r>
      <w:r w:rsidR="00EF1B42" w:rsidRPr="00334F33">
        <w:rPr>
          <w:rFonts w:cs="Times New Roman"/>
          <w:noProof/>
        </w:rPr>
        <w:t>Introduction:  The NIST ISD Collaborative Robot Programming Interface</w:t>
      </w:r>
      <w:r w:rsidR="00EF1B42">
        <w:rPr>
          <w:noProof/>
        </w:rPr>
        <w:tab/>
      </w:r>
      <w:r w:rsidR="00EF1B42">
        <w:rPr>
          <w:noProof/>
        </w:rPr>
        <w:fldChar w:fldCharType="begin"/>
      </w:r>
      <w:r w:rsidR="00EF1B42">
        <w:rPr>
          <w:noProof/>
        </w:rPr>
        <w:instrText xml:space="preserve"> PAGEREF _Toc21588847 \h </w:instrText>
      </w:r>
      <w:r w:rsidR="00EF1B42">
        <w:rPr>
          <w:noProof/>
        </w:rPr>
      </w:r>
      <w:r w:rsidR="00EF1B42">
        <w:rPr>
          <w:noProof/>
        </w:rPr>
        <w:fldChar w:fldCharType="separate"/>
      </w:r>
      <w:r w:rsidR="00EF1B42">
        <w:rPr>
          <w:noProof/>
        </w:rPr>
        <w:t>3</w:t>
      </w:r>
      <w:r w:rsidR="00EF1B42">
        <w:rPr>
          <w:noProof/>
        </w:rPr>
        <w:fldChar w:fldCharType="end"/>
      </w:r>
    </w:p>
    <w:p w14:paraId="32D1D2B3" w14:textId="706168D3" w:rsidR="00EF1B42" w:rsidRDefault="00EF1B42">
      <w:pPr>
        <w:pStyle w:val="TOC1"/>
        <w:tabs>
          <w:tab w:val="left" w:pos="480"/>
          <w:tab w:val="right" w:leader="dot" w:pos="9227"/>
        </w:tabs>
        <w:rPr>
          <w:rFonts w:asciiTheme="minorHAnsi" w:hAnsiTheme="minorHAnsi"/>
          <w:b w:val="0"/>
          <w:noProof/>
          <w:szCs w:val="22"/>
        </w:rPr>
      </w:pPr>
      <w:r>
        <w:rPr>
          <w:noProof/>
        </w:rPr>
        <w:t>2</w:t>
      </w:r>
      <w:r>
        <w:rPr>
          <w:rFonts w:asciiTheme="minorHAnsi" w:hAnsiTheme="minorHAnsi"/>
          <w:b w:val="0"/>
          <w:noProof/>
          <w:szCs w:val="22"/>
        </w:rPr>
        <w:tab/>
      </w:r>
      <w:r>
        <w:rPr>
          <w:noProof/>
        </w:rPr>
        <w:t>Data Structures</w:t>
      </w:r>
      <w:r>
        <w:rPr>
          <w:noProof/>
        </w:rPr>
        <w:tab/>
      </w:r>
      <w:r>
        <w:rPr>
          <w:noProof/>
        </w:rPr>
        <w:fldChar w:fldCharType="begin"/>
      </w:r>
      <w:r>
        <w:rPr>
          <w:noProof/>
        </w:rPr>
        <w:instrText xml:space="preserve"> PAGEREF _Toc21588848 \h </w:instrText>
      </w:r>
      <w:r>
        <w:rPr>
          <w:noProof/>
        </w:rPr>
      </w:r>
      <w:r>
        <w:rPr>
          <w:noProof/>
        </w:rPr>
        <w:fldChar w:fldCharType="separate"/>
      </w:r>
      <w:r>
        <w:rPr>
          <w:noProof/>
        </w:rPr>
        <w:t>4</w:t>
      </w:r>
      <w:r>
        <w:rPr>
          <w:noProof/>
        </w:rPr>
        <w:fldChar w:fldCharType="end"/>
      </w:r>
    </w:p>
    <w:p w14:paraId="368CEFAD" w14:textId="7A5E9196" w:rsidR="00EF1B42" w:rsidRDefault="00EF1B42">
      <w:pPr>
        <w:pStyle w:val="TOC2"/>
        <w:tabs>
          <w:tab w:val="left" w:pos="960"/>
          <w:tab w:val="right" w:leader="dot" w:pos="9227"/>
        </w:tabs>
        <w:rPr>
          <w:rFonts w:asciiTheme="minorHAnsi" w:hAnsiTheme="minorHAnsi"/>
          <w:b w:val="0"/>
          <w:noProof/>
        </w:rPr>
      </w:pPr>
      <w:r>
        <w:rPr>
          <w:noProof/>
        </w:rPr>
        <w:t>2.1</w:t>
      </w:r>
      <w:r>
        <w:rPr>
          <w:rFonts w:asciiTheme="minorHAnsi" w:hAnsiTheme="minorHAnsi"/>
          <w:b w:val="0"/>
          <w:noProof/>
        </w:rPr>
        <w:tab/>
      </w:r>
      <w:r>
        <w:rPr>
          <w:noProof/>
        </w:rPr>
        <w:t>robotAxes</w:t>
      </w:r>
      <w:r>
        <w:rPr>
          <w:noProof/>
        </w:rPr>
        <w:tab/>
      </w:r>
      <w:r>
        <w:rPr>
          <w:noProof/>
        </w:rPr>
        <w:fldChar w:fldCharType="begin"/>
      </w:r>
      <w:r>
        <w:rPr>
          <w:noProof/>
        </w:rPr>
        <w:instrText xml:space="preserve"> PAGEREF _Toc21588849 \h </w:instrText>
      </w:r>
      <w:r>
        <w:rPr>
          <w:noProof/>
        </w:rPr>
      </w:r>
      <w:r>
        <w:rPr>
          <w:noProof/>
        </w:rPr>
        <w:fldChar w:fldCharType="separate"/>
      </w:r>
      <w:r>
        <w:rPr>
          <w:noProof/>
        </w:rPr>
        <w:t>4</w:t>
      </w:r>
      <w:r>
        <w:rPr>
          <w:noProof/>
        </w:rPr>
        <w:fldChar w:fldCharType="end"/>
      </w:r>
    </w:p>
    <w:p w14:paraId="57D380BC" w14:textId="22F8C74A" w:rsidR="00EF1B42" w:rsidRDefault="00EF1B42">
      <w:pPr>
        <w:pStyle w:val="TOC2"/>
        <w:tabs>
          <w:tab w:val="left" w:pos="960"/>
          <w:tab w:val="right" w:leader="dot" w:pos="9227"/>
        </w:tabs>
        <w:rPr>
          <w:rFonts w:asciiTheme="minorHAnsi" w:hAnsiTheme="minorHAnsi"/>
          <w:b w:val="0"/>
          <w:noProof/>
        </w:rPr>
      </w:pPr>
      <w:r>
        <w:rPr>
          <w:noProof/>
        </w:rPr>
        <w:t>2.2</w:t>
      </w:r>
      <w:r>
        <w:rPr>
          <w:rFonts w:asciiTheme="minorHAnsi" w:hAnsiTheme="minorHAnsi"/>
          <w:b w:val="0"/>
          <w:noProof/>
        </w:rPr>
        <w:tab/>
      </w:r>
      <w:r>
        <w:rPr>
          <w:noProof/>
        </w:rPr>
        <w:t>IO</w:t>
      </w:r>
      <w:r>
        <w:rPr>
          <w:noProof/>
        </w:rPr>
        <w:tab/>
      </w:r>
      <w:r>
        <w:rPr>
          <w:noProof/>
        </w:rPr>
        <w:fldChar w:fldCharType="begin"/>
      </w:r>
      <w:r>
        <w:rPr>
          <w:noProof/>
        </w:rPr>
        <w:instrText xml:space="preserve"> PAGEREF _Toc21588850 \h </w:instrText>
      </w:r>
      <w:r>
        <w:rPr>
          <w:noProof/>
        </w:rPr>
      </w:r>
      <w:r>
        <w:rPr>
          <w:noProof/>
        </w:rPr>
        <w:fldChar w:fldCharType="separate"/>
      </w:r>
      <w:r>
        <w:rPr>
          <w:noProof/>
        </w:rPr>
        <w:t>4</w:t>
      </w:r>
      <w:r>
        <w:rPr>
          <w:noProof/>
        </w:rPr>
        <w:fldChar w:fldCharType="end"/>
      </w:r>
    </w:p>
    <w:p w14:paraId="67FE91AC" w14:textId="0AE63E01" w:rsidR="00EF1B42" w:rsidRDefault="00EF1B42">
      <w:pPr>
        <w:pStyle w:val="TOC2"/>
        <w:tabs>
          <w:tab w:val="left" w:pos="960"/>
          <w:tab w:val="right" w:leader="dot" w:pos="9227"/>
        </w:tabs>
        <w:rPr>
          <w:rFonts w:asciiTheme="minorHAnsi" w:hAnsiTheme="minorHAnsi"/>
          <w:b w:val="0"/>
          <w:noProof/>
        </w:rPr>
      </w:pPr>
      <w:r>
        <w:rPr>
          <w:noProof/>
        </w:rPr>
        <w:t>2.3</w:t>
      </w:r>
      <w:r>
        <w:rPr>
          <w:rFonts w:asciiTheme="minorHAnsi" w:hAnsiTheme="minorHAnsi"/>
          <w:b w:val="0"/>
          <w:noProof/>
        </w:rPr>
        <w:tab/>
      </w:r>
      <w:r>
        <w:rPr>
          <w:noProof/>
        </w:rPr>
        <w:t>robotPose</w:t>
      </w:r>
      <w:r>
        <w:rPr>
          <w:noProof/>
        </w:rPr>
        <w:tab/>
      </w:r>
      <w:r>
        <w:rPr>
          <w:noProof/>
        </w:rPr>
        <w:fldChar w:fldCharType="begin"/>
      </w:r>
      <w:r>
        <w:rPr>
          <w:noProof/>
        </w:rPr>
        <w:instrText xml:space="preserve"> PAGEREF _Toc21588851 \h </w:instrText>
      </w:r>
      <w:r>
        <w:rPr>
          <w:noProof/>
        </w:rPr>
      </w:r>
      <w:r>
        <w:rPr>
          <w:noProof/>
        </w:rPr>
        <w:fldChar w:fldCharType="separate"/>
      </w:r>
      <w:r>
        <w:rPr>
          <w:noProof/>
        </w:rPr>
        <w:t>4</w:t>
      </w:r>
      <w:r>
        <w:rPr>
          <w:noProof/>
        </w:rPr>
        <w:fldChar w:fldCharType="end"/>
      </w:r>
    </w:p>
    <w:p w14:paraId="2C276A79" w14:textId="30444A03" w:rsidR="00EF1B42" w:rsidRDefault="00EF1B42">
      <w:pPr>
        <w:pStyle w:val="TOC1"/>
        <w:tabs>
          <w:tab w:val="left" w:pos="480"/>
          <w:tab w:val="right" w:leader="dot" w:pos="9227"/>
        </w:tabs>
        <w:rPr>
          <w:rFonts w:asciiTheme="minorHAnsi" w:hAnsiTheme="minorHAnsi"/>
          <w:b w:val="0"/>
          <w:noProof/>
          <w:szCs w:val="22"/>
        </w:rPr>
      </w:pPr>
      <w:r>
        <w:rPr>
          <w:noProof/>
        </w:rPr>
        <w:t>3</w:t>
      </w:r>
      <w:r>
        <w:rPr>
          <w:rFonts w:asciiTheme="minorHAnsi" w:hAnsiTheme="minorHAnsi"/>
          <w:b w:val="0"/>
          <w:noProof/>
          <w:szCs w:val="22"/>
        </w:rPr>
        <w:tab/>
      </w:r>
      <w:r>
        <w:rPr>
          <w:noProof/>
        </w:rPr>
        <w:t>Creating a CRPI Robot Instance</w:t>
      </w:r>
      <w:r>
        <w:rPr>
          <w:noProof/>
        </w:rPr>
        <w:tab/>
      </w:r>
      <w:r>
        <w:rPr>
          <w:noProof/>
        </w:rPr>
        <w:fldChar w:fldCharType="begin"/>
      </w:r>
      <w:r>
        <w:rPr>
          <w:noProof/>
        </w:rPr>
        <w:instrText xml:space="preserve"> PAGEREF _Toc21588852 \h </w:instrText>
      </w:r>
      <w:r>
        <w:rPr>
          <w:noProof/>
        </w:rPr>
      </w:r>
      <w:r>
        <w:rPr>
          <w:noProof/>
        </w:rPr>
        <w:fldChar w:fldCharType="separate"/>
      </w:r>
      <w:r>
        <w:rPr>
          <w:noProof/>
        </w:rPr>
        <w:t>5</w:t>
      </w:r>
      <w:r>
        <w:rPr>
          <w:noProof/>
        </w:rPr>
        <w:fldChar w:fldCharType="end"/>
      </w:r>
    </w:p>
    <w:p w14:paraId="7F2C6883" w14:textId="7F06CA53" w:rsidR="00EF1B42" w:rsidRDefault="00EF1B42">
      <w:pPr>
        <w:pStyle w:val="TOC2"/>
        <w:tabs>
          <w:tab w:val="left" w:pos="960"/>
          <w:tab w:val="right" w:leader="dot" w:pos="9227"/>
        </w:tabs>
        <w:rPr>
          <w:rFonts w:asciiTheme="minorHAnsi" w:hAnsiTheme="minorHAnsi"/>
          <w:b w:val="0"/>
          <w:noProof/>
        </w:rPr>
      </w:pPr>
      <w:r>
        <w:rPr>
          <w:noProof/>
        </w:rPr>
        <w:t>3.1</w:t>
      </w:r>
      <w:r>
        <w:rPr>
          <w:rFonts w:asciiTheme="minorHAnsi" w:hAnsiTheme="minorHAnsi"/>
          <w:b w:val="0"/>
          <w:noProof/>
        </w:rPr>
        <w:tab/>
      </w:r>
      <w:r>
        <w:rPr>
          <w:noProof/>
        </w:rPr>
        <w:t>Robot Types</w:t>
      </w:r>
      <w:r>
        <w:rPr>
          <w:noProof/>
        </w:rPr>
        <w:tab/>
      </w:r>
      <w:r>
        <w:rPr>
          <w:noProof/>
        </w:rPr>
        <w:fldChar w:fldCharType="begin"/>
      </w:r>
      <w:r>
        <w:rPr>
          <w:noProof/>
        </w:rPr>
        <w:instrText xml:space="preserve"> PAGEREF _Toc21588853 \h </w:instrText>
      </w:r>
      <w:r>
        <w:rPr>
          <w:noProof/>
        </w:rPr>
      </w:r>
      <w:r>
        <w:rPr>
          <w:noProof/>
        </w:rPr>
        <w:fldChar w:fldCharType="separate"/>
      </w:r>
      <w:r>
        <w:rPr>
          <w:noProof/>
        </w:rPr>
        <w:t>5</w:t>
      </w:r>
      <w:r>
        <w:rPr>
          <w:noProof/>
        </w:rPr>
        <w:fldChar w:fldCharType="end"/>
      </w:r>
    </w:p>
    <w:p w14:paraId="65B27182" w14:textId="641B0B01" w:rsidR="00EF1B42" w:rsidRDefault="00EF1B42">
      <w:pPr>
        <w:pStyle w:val="TOC2"/>
        <w:tabs>
          <w:tab w:val="left" w:pos="960"/>
          <w:tab w:val="right" w:leader="dot" w:pos="9227"/>
        </w:tabs>
        <w:rPr>
          <w:rFonts w:asciiTheme="minorHAnsi" w:hAnsiTheme="minorHAnsi"/>
          <w:b w:val="0"/>
          <w:noProof/>
        </w:rPr>
      </w:pPr>
      <w:r>
        <w:rPr>
          <w:noProof/>
        </w:rPr>
        <w:t>3.2</w:t>
      </w:r>
      <w:r>
        <w:rPr>
          <w:rFonts w:asciiTheme="minorHAnsi" w:hAnsiTheme="minorHAnsi"/>
          <w:b w:val="0"/>
          <w:noProof/>
        </w:rPr>
        <w:tab/>
      </w:r>
      <w:r>
        <w:rPr>
          <w:noProof/>
        </w:rPr>
        <w:t>Configuration XML Files</w:t>
      </w:r>
      <w:r>
        <w:rPr>
          <w:noProof/>
        </w:rPr>
        <w:tab/>
      </w:r>
      <w:r>
        <w:rPr>
          <w:noProof/>
        </w:rPr>
        <w:fldChar w:fldCharType="begin"/>
      </w:r>
      <w:r>
        <w:rPr>
          <w:noProof/>
        </w:rPr>
        <w:instrText xml:space="preserve"> PAGEREF _Toc21588854 \h </w:instrText>
      </w:r>
      <w:r>
        <w:rPr>
          <w:noProof/>
        </w:rPr>
      </w:r>
      <w:r>
        <w:rPr>
          <w:noProof/>
        </w:rPr>
        <w:fldChar w:fldCharType="separate"/>
      </w:r>
      <w:r>
        <w:rPr>
          <w:noProof/>
        </w:rPr>
        <w:t>5</w:t>
      </w:r>
      <w:r>
        <w:rPr>
          <w:noProof/>
        </w:rPr>
        <w:fldChar w:fldCharType="end"/>
      </w:r>
    </w:p>
    <w:p w14:paraId="09B97540" w14:textId="27AD98C0" w:rsidR="00EF1B42" w:rsidRDefault="00EF1B42">
      <w:pPr>
        <w:pStyle w:val="TOC3"/>
        <w:tabs>
          <w:tab w:val="left" w:pos="1200"/>
          <w:tab w:val="right" w:leader="dot" w:pos="9227"/>
        </w:tabs>
        <w:rPr>
          <w:rFonts w:asciiTheme="minorHAnsi" w:hAnsiTheme="minorHAnsi"/>
          <w:noProof/>
        </w:rPr>
      </w:pPr>
      <w:r>
        <w:rPr>
          <w:noProof/>
        </w:rPr>
        <w:t>3.2.1</w:t>
      </w:r>
      <w:r>
        <w:rPr>
          <w:rFonts w:asciiTheme="minorHAnsi" w:hAnsiTheme="minorHAnsi"/>
          <w:noProof/>
        </w:rPr>
        <w:tab/>
      </w:r>
      <w:r>
        <w:rPr>
          <w:noProof/>
        </w:rPr>
        <w:t>ROBOT</w:t>
      </w:r>
      <w:r>
        <w:rPr>
          <w:noProof/>
        </w:rPr>
        <w:tab/>
      </w:r>
      <w:r>
        <w:rPr>
          <w:noProof/>
        </w:rPr>
        <w:fldChar w:fldCharType="begin"/>
      </w:r>
      <w:r>
        <w:rPr>
          <w:noProof/>
        </w:rPr>
        <w:instrText xml:space="preserve"> PAGEREF _Toc21588855 \h </w:instrText>
      </w:r>
      <w:r>
        <w:rPr>
          <w:noProof/>
        </w:rPr>
      </w:r>
      <w:r>
        <w:rPr>
          <w:noProof/>
        </w:rPr>
        <w:fldChar w:fldCharType="separate"/>
      </w:r>
      <w:r>
        <w:rPr>
          <w:noProof/>
        </w:rPr>
        <w:t>5</w:t>
      </w:r>
      <w:r>
        <w:rPr>
          <w:noProof/>
        </w:rPr>
        <w:fldChar w:fldCharType="end"/>
      </w:r>
    </w:p>
    <w:p w14:paraId="2AD3D6BE" w14:textId="730C7888" w:rsidR="00EF1B42" w:rsidRDefault="00EF1B42">
      <w:pPr>
        <w:pStyle w:val="TOC3"/>
        <w:tabs>
          <w:tab w:val="left" w:pos="1200"/>
          <w:tab w:val="right" w:leader="dot" w:pos="9227"/>
        </w:tabs>
        <w:rPr>
          <w:rFonts w:asciiTheme="minorHAnsi" w:hAnsiTheme="minorHAnsi"/>
          <w:noProof/>
        </w:rPr>
      </w:pPr>
      <w:r>
        <w:rPr>
          <w:noProof/>
        </w:rPr>
        <w:t>3.2.2</w:t>
      </w:r>
      <w:r>
        <w:rPr>
          <w:rFonts w:asciiTheme="minorHAnsi" w:hAnsiTheme="minorHAnsi"/>
          <w:noProof/>
        </w:rPr>
        <w:tab/>
      </w:r>
      <w:r>
        <w:rPr>
          <w:noProof/>
        </w:rPr>
        <w:t>TCP_IP</w:t>
      </w:r>
      <w:r>
        <w:rPr>
          <w:noProof/>
        </w:rPr>
        <w:tab/>
      </w:r>
      <w:r>
        <w:rPr>
          <w:noProof/>
        </w:rPr>
        <w:fldChar w:fldCharType="begin"/>
      </w:r>
      <w:r>
        <w:rPr>
          <w:noProof/>
        </w:rPr>
        <w:instrText xml:space="preserve"> PAGEREF _Toc21588856 \h </w:instrText>
      </w:r>
      <w:r>
        <w:rPr>
          <w:noProof/>
        </w:rPr>
      </w:r>
      <w:r>
        <w:rPr>
          <w:noProof/>
        </w:rPr>
        <w:fldChar w:fldCharType="separate"/>
      </w:r>
      <w:r>
        <w:rPr>
          <w:noProof/>
        </w:rPr>
        <w:t>6</w:t>
      </w:r>
      <w:r>
        <w:rPr>
          <w:noProof/>
        </w:rPr>
        <w:fldChar w:fldCharType="end"/>
      </w:r>
    </w:p>
    <w:p w14:paraId="1BE1FD3C" w14:textId="3217DEBA" w:rsidR="00EF1B42" w:rsidRDefault="00EF1B42">
      <w:pPr>
        <w:pStyle w:val="TOC3"/>
        <w:tabs>
          <w:tab w:val="left" w:pos="1200"/>
          <w:tab w:val="right" w:leader="dot" w:pos="9227"/>
        </w:tabs>
        <w:rPr>
          <w:rFonts w:asciiTheme="minorHAnsi" w:hAnsiTheme="minorHAnsi"/>
          <w:noProof/>
        </w:rPr>
      </w:pPr>
      <w:r>
        <w:rPr>
          <w:noProof/>
        </w:rPr>
        <w:t>3.2.3</w:t>
      </w:r>
      <w:r>
        <w:rPr>
          <w:rFonts w:asciiTheme="minorHAnsi" w:hAnsiTheme="minorHAnsi"/>
          <w:noProof/>
        </w:rPr>
        <w:tab/>
      </w:r>
      <w:r>
        <w:rPr>
          <w:noProof/>
        </w:rPr>
        <w:t>Serial</w:t>
      </w:r>
      <w:r>
        <w:rPr>
          <w:noProof/>
        </w:rPr>
        <w:tab/>
      </w:r>
      <w:r>
        <w:rPr>
          <w:noProof/>
        </w:rPr>
        <w:fldChar w:fldCharType="begin"/>
      </w:r>
      <w:r>
        <w:rPr>
          <w:noProof/>
        </w:rPr>
        <w:instrText xml:space="preserve"> PAGEREF _Toc21588857 \h </w:instrText>
      </w:r>
      <w:r>
        <w:rPr>
          <w:noProof/>
        </w:rPr>
      </w:r>
      <w:r>
        <w:rPr>
          <w:noProof/>
        </w:rPr>
        <w:fldChar w:fldCharType="separate"/>
      </w:r>
      <w:r>
        <w:rPr>
          <w:noProof/>
        </w:rPr>
        <w:t>6</w:t>
      </w:r>
      <w:r>
        <w:rPr>
          <w:noProof/>
        </w:rPr>
        <w:fldChar w:fldCharType="end"/>
      </w:r>
    </w:p>
    <w:p w14:paraId="47BCA1D7" w14:textId="65862E8E" w:rsidR="00EF1B42" w:rsidRDefault="00EF1B42">
      <w:pPr>
        <w:pStyle w:val="TOC3"/>
        <w:tabs>
          <w:tab w:val="left" w:pos="1200"/>
          <w:tab w:val="right" w:leader="dot" w:pos="9227"/>
        </w:tabs>
        <w:rPr>
          <w:rFonts w:asciiTheme="minorHAnsi" w:hAnsiTheme="minorHAnsi"/>
          <w:noProof/>
        </w:rPr>
      </w:pPr>
      <w:r>
        <w:rPr>
          <w:noProof/>
        </w:rPr>
        <w:t>3.2.4</w:t>
      </w:r>
      <w:r>
        <w:rPr>
          <w:rFonts w:asciiTheme="minorHAnsi" w:hAnsiTheme="minorHAnsi"/>
          <w:noProof/>
        </w:rPr>
        <w:tab/>
      </w:r>
      <w:r>
        <w:rPr>
          <w:noProof/>
        </w:rPr>
        <w:t>ComType</w:t>
      </w:r>
      <w:r>
        <w:rPr>
          <w:noProof/>
        </w:rPr>
        <w:tab/>
      </w:r>
      <w:r>
        <w:rPr>
          <w:noProof/>
        </w:rPr>
        <w:fldChar w:fldCharType="begin"/>
      </w:r>
      <w:r>
        <w:rPr>
          <w:noProof/>
        </w:rPr>
        <w:instrText xml:space="preserve"> PAGEREF _Toc21588858 \h </w:instrText>
      </w:r>
      <w:r>
        <w:rPr>
          <w:noProof/>
        </w:rPr>
      </w:r>
      <w:r>
        <w:rPr>
          <w:noProof/>
        </w:rPr>
        <w:fldChar w:fldCharType="separate"/>
      </w:r>
      <w:r>
        <w:rPr>
          <w:noProof/>
        </w:rPr>
        <w:t>7</w:t>
      </w:r>
      <w:r>
        <w:rPr>
          <w:noProof/>
        </w:rPr>
        <w:fldChar w:fldCharType="end"/>
      </w:r>
    </w:p>
    <w:p w14:paraId="2A99940B" w14:textId="70FD65AD" w:rsidR="00EF1B42" w:rsidRDefault="00EF1B42">
      <w:pPr>
        <w:pStyle w:val="TOC3"/>
        <w:tabs>
          <w:tab w:val="left" w:pos="1200"/>
          <w:tab w:val="right" w:leader="dot" w:pos="9227"/>
        </w:tabs>
        <w:rPr>
          <w:rFonts w:asciiTheme="minorHAnsi" w:hAnsiTheme="minorHAnsi"/>
          <w:noProof/>
        </w:rPr>
      </w:pPr>
      <w:r>
        <w:rPr>
          <w:noProof/>
        </w:rPr>
        <w:t>3.2.5</w:t>
      </w:r>
      <w:r>
        <w:rPr>
          <w:rFonts w:asciiTheme="minorHAnsi" w:hAnsiTheme="minorHAnsi"/>
          <w:noProof/>
        </w:rPr>
        <w:tab/>
      </w:r>
      <w:r>
        <w:rPr>
          <w:noProof/>
        </w:rPr>
        <w:t>Mounting</w:t>
      </w:r>
      <w:r>
        <w:rPr>
          <w:noProof/>
        </w:rPr>
        <w:tab/>
      </w:r>
      <w:r>
        <w:rPr>
          <w:noProof/>
        </w:rPr>
        <w:fldChar w:fldCharType="begin"/>
      </w:r>
      <w:r>
        <w:rPr>
          <w:noProof/>
        </w:rPr>
        <w:instrText xml:space="preserve"> PAGEREF _Toc21588859 \h </w:instrText>
      </w:r>
      <w:r>
        <w:rPr>
          <w:noProof/>
        </w:rPr>
      </w:r>
      <w:r>
        <w:rPr>
          <w:noProof/>
        </w:rPr>
        <w:fldChar w:fldCharType="separate"/>
      </w:r>
      <w:r>
        <w:rPr>
          <w:noProof/>
        </w:rPr>
        <w:t>7</w:t>
      </w:r>
      <w:r>
        <w:rPr>
          <w:noProof/>
        </w:rPr>
        <w:fldChar w:fldCharType="end"/>
      </w:r>
    </w:p>
    <w:p w14:paraId="60D122CA" w14:textId="773540E9" w:rsidR="00EF1B42" w:rsidRDefault="00EF1B42">
      <w:pPr>
        <w:pStyle w:val="TOC3"/>
        <w:tabs>
          <w:tab w:val="left" w:pos="1200"/>
          <w:tab w:val="right" w:leader="dot" w:pos="9227"/>
        </w:tabs>
        <w:rPr>
          <w:rFonts w:asciiTheme="minorHAnsi" w:hAnsiTheme="minorHAnsi"/>
          <w:noProof/>
        </w:rPr>
      </w:pPr>
      <w:r>
        <w:rPr>
          <w:noProof/>
        </w:rPr>
        <w:t>3.2.6</w:t>
      </w:r>
      <w:r>
        <w:rPr>
          <w:rFonts w:asciiTheme="minorHAnsi" w:hAnsiTheme="minorHAnsi"/>
          <w:noProof/>
        </w:rPr>
        <w:tab/>
      </w:r>
      <w:r>
        <w:rPr>
          <w:noProof/>
        </w:rPr>
        <w:t>ToWorld</w:t>
      </w:r>
      <w:r>
        <w:rPr>
          <w:noProof/>
        </w:rPr>
        <w:tab/>
      </w:r>
      <w:r>
        <w:rPr>
          <w:noProof/>
        </w:rPr>
        <w:fldChar w:fldCharType="begin"/>
      </w:r>
      <w:r>
        <w:rPr>
          <w:noProof/>
        </w:rPr>
        <w:instrText xml:space="preserve"> PAGEREF _Toc21588860 \h </w:instrText>
      </w:r>
      <w:r>
        <w:rPr>
          <w:noProof/>
        </w:rPr>
      </w:r>
      <w:r>
        <w:rPr>
          <w:noProof/>
        </w:rPr>
        <w:fldChar w:fldCharType="separate"/>
      </w:r>
      <w:r>
        <w:rPr>
          <w:noProof/>
        </w:rPr>
        <w:t>7</w:t>
      </w:r>
      <w:r>
        <w:rPr>
          <w:noProof/>
        </w:rPr>
        <w:fldChar w:fldCharType="end"/>
      </w:r>
    </w:p>
    <w:p w14:paraId="52309372" w14:textId="08E0A7EE" w:rsidR="00EF1B42" w:rsidRDefault="00EF1B42">
      <w:pPr>
        <w:pStyle w:val="TOC3"/>
        <w:tabs>
          <w:tab w:val="left" w:pos="1200"/>
          <w:tab w:val="right" w:leader="dot" w:pos="9227"/>
        </w:tabs>
        <w:rPr>
          <w:rFonts w:asciiTheme="minorHAnsi" w:hAnsiTheme="minorHAnsi"/>
          <w:noProof/>
        </w:rPr>
      </w:pPr>
      <w:r>
        <w:rPr>
          <w:noProof/>
        </w:rPr>
        <w:t>3.2.7</w:t>
      </w:r>
      <w:r>
        <w:rPr>
          <w:rFonts w:asciiTheme="minorHAnsi" w:hAnsiTheme="minorHAnsi"/>
          <w:noProof/>
        </w:rPr>
        <w:tab/>
      </w:r>
      <w:r>
        <w:rPr>
          <w:noProof/>
        </w:rPr>
        <w:t>CoordSystem</w:t>
      </w:r>
      <w:r>
        <w:rPr>
          <w:noProof/>
        </w:rPr>
        <w:tab/>
      </w:r>
      <w:r>
        <w:rPr>
          <w:noProof/>
        </w:rPr>
        <w:fldChar w:fldCharType="begin"/>
      </w:r>
      <w:r>
        <w:rPr>
          <w:noProof/>
        </w:rPr>
        <w:instrText xml:space="preserve"> PAGEREF _Toc21588861 \h </w:instrText>
      </w:r>
      <w:r>
        <w:rPr>
          <w:noProof/>
        </w:rPr>
      </w:r>
      <w:r>
        <w:rPr>
          <w:noProof/>
        </w:rPr>
        <w:fldChar w:fldCharType="separate"/>
      </w:r>
      <w:r>
        <w:rPr>
          <w:noProof/>
        </w:rPr>
        <w:t>7</w:t>
      </w:r>
      <w:r>
        <w:rPr>
          <w:noProof/>
        </w:rPr>
        <w:fldChar w:fldCharType="end"/>
      </w:r>
    </w:p>
    <w:p w14:paraId="2C95641E" w14:textId="623C2559" w:rsidR="00EF1B42" w:rsidRDefault="00EF1B42">
      <w:pPr>
        <w:pStyle w:val="TOC3"/>
        <w:tabs>
          <w:tab w:val="left" w:pos="1200"/>
          <w:tab w:val="right" w:leader="dot" w:pos="9227"/>
        </w:tabs>
        <w:rPr>
          <w:rFonts w:asciiTheme="minorHAnsi" w:hAnsiTheme="minorHAnsi"/>
          <w:noProof/>
        </w:rPr>
      </w:pPr>
      <w:r>
        <w:rPr>
          <w:noProof/>
        </w:rPr>
        <w:t>3.2.8</w:t>
      </w:r>
      <w:r>
        <w:rPr>
          <w:rFonts w:asciiTheme="minorHAnsi" w:hAnsiTheme="minorHAnsi"/>
          <w:noProof/>
        </w:rPr>
        <w:tab/>
      </w:r>
      <w:r>
        <w:rPr>
          <w:noProof/>
        </w:rPr>
        <w:t>Tool</w:t>
      </w:r>
      <w:r>
        <w:rPr>
          <w:noProof/>
        </w:rPr>
        <w:tab/>
      </w:r>
      <w:r>
        <w:rPr>
          <w:noProof/>
        </w:rPr>
        <w:fldChar w:fldCharType="begin"/>
      </w:r>
      <w:r>
        <w:rPr>
          <w:noProof/>
        </w:rPr>
        <w:instrText xml:space="preserve"> PAGEREF _Toc21588862 \h </w:instrText>
      </w:r>
      <w:r>
        <w:rPr>
          <w:noProof/>
        </w:rPr>
      </w:r>
      <w:r>
        <w:rPr>
          <w:noProof/>
        </w:rPr>
        <w:fldChar w:fldCharType="separate"/>
      </w:r>
      <w:r>
        <w:rPr>
          <w:noProof/>
        </w:rPr>
        <w:t>8</w:t>
      </w:r>
      <w:r>
        <w:rPr>
          <w:noProof/>
        </w:rPr>
        <w:fldChar w:fldCharType="end"/>
      </w:r>
    </w:p>
    <w:p w14:paraId="7A2E955B" w14:textId="4A31A388" w:rsidR="00EF1B42" w:rsidRDefault="00EF1B42">
      <w:pPr>
        <w:pStyle w:val="TOC1"/>
        <w:tabs>
          <w:tab w:val="left" w:pos="480"/>
          <w:tab w:val="right" w:leader="dot" w:pos="9227"/>
        </w:tabs>
        <w:rPr>
          <w:rFonts w:asciiTheme="minorHAnsi" w:hAnsiTheme="minorHAnsi"/>
          <w:b w:val="0"/>
          <w:noProof/>
          <w:szCs w:val="22"/>
        </w:rPr>
      </w:pPr>
      <w:r>
        <w:rPr>
          <w:noProof/>
        </w:rPr>
        <w:t>4</w:t>
      </w:r>
      <w:r>
        <w:rPr>
          <w:rFonts w:asciiTheme="minorHAnsi" w:hAnsiTheme="minorHAnsi"/>
          <w:b w:val="0"/>
          <w:noProof/>
          <w:szCs w:val="22"/>
        </w:rPr>
        <w:tab/>
      </w:r>
      <w:r>
        <w:rPr>
          <w:noProof/>
        </w:rPr>
        <w:t>CRPI Syntax</w:t>
      </w:r>
      <w:r>
        <w:rPr>
          <w:noProof/>
        </w:rPr>
        <w:tab/>
      </w:r>
      <w:r>
        <w:rPr>
          <w:noProof/>
        </w:rPr>
        <w:fldChar w:fldCharType="begin"/>
      </w:r>
      <w:r>
        <w:rPr>
          <w:noProof/>
        </w:rPr>
        <w:instrText xml:space="preserve"> PAGEREF _Toc21588863 \h </w:instrText>
      </w:r>
      <w:r>
        <w:rPr>
          <w:noProof/>
        </w:rPr>
      </w:r>
      <w:r>
        <w:rPr>
          <w:noProof/>
        </w:rPr>
        <w:fldChar w:fldCharType="separate"/>
      </w:r>
      <w:r>
        <w:rPr>
          <w:noProof/>
        </w:rPr>
        <w:t>9</w:t>
      </w:r>
      <w:r>
        <w:rPr>
          <w:noProof/>
        </w:rPr>
        <w:fldChar w:fldCharType="end"/>
      </w:r>
    </w:p>
    <w:p w14:paraId="6824C8AE" w14:textId="19FCF1FF" w:rsidR="00EF1B42" w:rsidRDefault="00EF1B42">
      <w:pPr>
        <w:pStyle w:val="TOC2"/>
        <w:tabs>
          <w:tab w:val="left" w:pos="960"/>
          <w:tab w:val="right" w:leader="dot" w:pos="9227"/>
        </w:tabs>
        <w:rPr>
          <w:rFonts w:asciiTheme="minorHAnsi" w:hAnsiTheme="minorHAnsi"/>
          <w:b w:val="0"/>
          <w:noProof/>
        </w:rPr>
      </w:pPr>
      <w:r>
        <w:rPr>
          <w:noProof/>
        </w:rPr>
        <w:t>4.1</w:t>
      </w:r>
      <w:r>
        <w:rPr>
          <w:rFonts w:asciiTheme="minorHAnsi" w:hAnsiTheme="minorHAnsi"/>
          <w:b w:val="0"/>
          <w:noProof/>
        </w:rPr>
        <w:tab/>
      </w:r>
      <w:r>
        <w:rPr>
          <w:noProof/>
        </w:rPr>
        <w:t>ApplyCartesianForceTorque (robotPose robotForceTorque, vector&lt;bool&gt; activeAxes))</w:t>
      </w:r>
      <w:r>
        <w:rPr>
          <w:noProof/>
        </w:rPr>
        <w:tab/>
      </w:r>
      <w:r>
        <w:rPr>
          <w:noProof/>
        </w:rPr>
        <w:fldChar w:fldCharType="begin"/>
      </w:r>
      <w:r>
        <w:rPr>
          <w:noProof/>
        </w:rPr>
        <w:instrText xml:space="preserve"> PAGEREF _Toc21588864 \h </w:instrText>
      </w:r>
      <w:r>
        <w:rPr>
          <w:noProof/>
        </w:rPr>
      </w:r>
      <w:r>
        <w:rPr>
          <w:noProof/>
        </w:rPr>
        <w:fldChar w:fldCharType="separate"/>
      </w:r>
      <w:r>
        <w:rPr>
          <w:noProof/>
        </w:rPr>
        <w:t>9</w:t>
      </w:r>
      <w:r>
        <w:rPr>
          <w:noProof/>
        </w:rPr>
        <w:fldChar w:fldCharType="end"/>
      </w:r>
    </w:p>
    <w:p w14:paraId="6633A888" w14:textId="2F3F6EC4" w:rsidR="00EF1B42" w:rsidRDefault="00EF1B42">
      <w:pPr>
        <w:pStyle w:val="TOC2"/>
        <w:tabs>
          <w:tab w:val="left" w:pos="960"/>
          <w:tab w:val="right" w:leader="dot" w:pos="9227"/>
        </w:tabs>
        <w:rPr>
          <w:rFonts w:asciiTheme="minorHAnsi" w:hAnsiTheme="minorHAnsi"/>
          <w:b w:val="0"/>
          <w:noProof/>
        </w:rPr>
      </w:pPr>
      <w:r>
        <w:rPr>
          <w:noProof/>
        </w:rPr>
        <w:t>4.2</w:t>
      </w:r>
      <w:r>
        <w:rPr>
          <w:rFonts w:asciiTheme="minorHAnsi" w:hAnsiTheme="minorHAnsi"/>
          <w:b w:val="0"/>
          <w:noProof/>
        </w:rPr>
        <w:tab/>
      </w:r>
      <w:r>
        <w:rPr>
          <w:noProof/>
        </w:rPr>
        <w:t>ApplyJointTorque (robotAxes robotJointTorque)</w:t>
      </w:r>
      <w:r>
        <w:rPr>
          <w:noProof/>
        </w:rPr>
        <w:tab/>
      </w:r>
      <w:r>
        <w:rPr>
          <w:noProof/>
        </w:rPr>
        <w:fldChar w:fldCharType="begin"/>
      </w:r>
      <w:r>
        <w:rPr>
          <w:noProof/>
        </w:rPr>
        <w:instrText xml:space="preserve"> PAGEREF _Toc21588865 \h </w:instrText>
      </w:r>
      <w:r>
        <w:rPr>
          <w:noProof/>
        </w:rPr>
      </w:r>
      <w:r>
        <w:rPr>
          <w:noProof/>
        </w:rPr>
        <w:fldChar w:fldCharType="separate"/>
      </w:r>
      <w:r>
        <w:rPr>
          <w:noProof/>
        </w:rPr>
        <w:t>9</w:t>
      </w:r>
      <w:r>
        <w:rPr>
          <w:noProof/>
        </w:rPr>
        <w:fldChar w:fldCharType="end"/>
      </w:r>
    </w:p>
    <w:p w14:paraId="66D543C5" w14:textId="6612E601" w:rsidR="00EF1B42" w:rsidRDefault="00EF1B42">
      <w:pPr>
        <w:pStyle w:val="TOC2"/>
        <w:tabs>
          <w:tab w:val="left" w:pos="960"/>
          <w:tab w:val="right" w:leader="dot" w:pos="9227"/>
        </w:tabs>
        <w:rPr>
          <w:rFonts w:asciiTheme="minorHAnsi" w:hAnsiTheme="minorHAnsi"/>
          <w:b w:val="0"/>
          <w:noProof/>
        </w:rPr>
      </w:pPr>
      <w:r>
        <w:rPr>
          <w:noProof/>
        </w:rPr>
        <w:t>4.3</w:t>
      </w:r>
      <w:r>
        <w:rPr>
          <w:rFonts w:asciiTheme="minorHAnsi" w:hAnsiTheme="minorHAnsi"/>
          <w:b w:val="0"/>
          <w:noProof/>
        </w:rPr>
        <w:tab/>
      </w:r>
      <w:r>
        <w:rPr>
          <w:noProof/>
        </w:rPr>
        <w:t>Couple (char* targetID)</w:t>
      </w:r>
      <w:r>
        <w:rPr>
          <w:noProof/>
        </w:rPr>
        <w:tab/>
      </w:r>
      <w:r>
        <w:rPr>
          <w:noProof/>
        </w:rPr>
        <w:fldChar w:fldCharType="begin"/>
      </w:r>
      <w:r>
        <w:rPr>
          <w:noProof/>
        </w:rPr>
        <w:instrText xml:space="preserve"> PAGEREF _Toc21588866 \h </w:instrText>
      </w:r>
      <w:r>
        <w:rPr>
          <w:noProof/>
        </w:rPr>
      </w:r>
      <w:r>
        <w:rPr>
          <w:noProof/>
        </w:rPr>
        <w:fldChar w:fldCharType="separate"/>
      </w:r>
      <w:r>
        <w:rPr>
          <w:noProof/>
        </w:rPr>
        <w:t>9</w:t>
      </w:r>
      <w:r>
        <w:rPr>
          <w:noProof/>
        </w:rPr>
        <w:fldChar w:fldCharType="end"/>
      </w:r>
    </w:p>
    <w:p w14:paraId="1E95B8A8" w14:textId="3C097F3F" w:rsidR="00EF1B42" w:rsidRDefault="00EF1B42">
      <w:pPr>
        <w:pStyle w:val="TOC2"/>
        <w:tabs>
          <w:tab w:val="left" w:pos="960"/>
          <w:tab w:val="right" w:leader="dot" w:pos="9227"/>
        </w:tabs>
        <w:rPr>
          <w:rFonts w:asciiTheme="minorHAnsi" w:hAnsiTheme="minorHAnsi"/>
          <w:b w:val="0"/>
          <w:noProof/>
        </w:rPr>
      </w:pPr>
      <w:r>
        <w:rPr>
          <w:noProof/>
        </w:rPr>
        <w:t>4.4</w:t>
      </w:r>
      <w:r>
        <w:rPr>
          <w:rFonts w:asciiTheme="minorHAnsi" w:hAnsiTheme="minorHAnsi"/>
          <w:b w:val="0"/>
          <w:noProof/>
        </w:rPr>
        <w:tab/>
      </w:r>
      <w:r>
        <w:rPr>
          <w:noProof/>
        </w:rPr>
        <w:t>CrclXmlHandler (char* targetID)</w:t>
      </w:r>
      <w:r>
        <w:rPr>
          <w:noProof/>
        </w:rPr>
        <w:tab/>
      </w:r>
      <w:r>
        <w:rPr>
          <w:noProof/>
        </w:rPr>
        <w:fldChar w:fldCharType="begin"/>
      </w:r>
      <w:r>
        <w:rPr>
          <w:noProof/>
        </w:rPr>
        <w:instrText xml:space="preserve"> PAGEREF _Toc21588867 \h </w:instrText>
      </w:r>
      <w:r>
        <w:rPr>
          <w:noProof/>
        </w:rPr>
      </w:r>
      <w:r>
        <w:rPr>
          <w:noProof/>
        </w:rPr>
        <w:fldChar w:fldCharType="separate"/>
      </w:r>
      <w:r>
        <w:rPr>
          <w:noProof/>
        </w:rPr>
        <w:t>9</w:t>
      </w:r>
      <w:r>
        <w:rPr>
          <w:noProof/>
        </w:rPr>
        <w:fldChar w:fldCharType="end"/>
      </w:r>
    </w:p>
    <w:p w14:paraId="70D9C192" w14:textId="234BC5F5" w:rsidR="00EF1B42" w:rsidRDefault="00EF1B42">
      <w:pPr>
        <w:pStyle w:val="TOC2"/>
        <w:tabs>
          <w:tab w:val="left" w:pos="960"/>
          <w:tab w:val="right" w:leader="dot" w:pos="9227"/>
        </w:tabs>
        <w:rPr>
          <w:rFonts w:asciiTheme="minorHAnsi" w:hAnsiTheme="minorHAnsi"/>
          <w:b w:val="0"/>
          <w:noProof/>
        </w:rPr>
      </w:pPr>
      <w:r>
        <w:rPr>
          <w:noProof/>
        </w:rPr>
        <w:t>4.5</w:t>
      </w:r>
      <w:r>
        <w:rPr>
          <w:rFonts w:asciiTheme="minorHAnsi" w:hAnsiTheme="minorHAnsi"/>
          <w:b w:val="0"/>
          <w:noProof/>
        </w:rPr>
        <w:tab/>
      </w:r>
      <w:r>
        <w:rPr>
          <w:noProof/>
        </w:rPr>
        <w:t>CrclXmlResponse (char* targetID)</w:t>
      </w:r>
      <w:r>
        <w:rPr>
          <w:noProof/>
        </w:rPr>
        <w:tab/>
      </w:r>
      <w:r>
        <w:rPr>
          <w:noProof/>
        </w:rPr>
        <w:fldChar w:fldCharType="begin"/>
      </w:r>
      <w:r>
        <w:rPr>
          <w:noProof/>
        </w:rPr>
        <w:instrText xml:space="preserve"> PAGEREF _Toc21588868 \h </w:instrText>
      </w:r>
      <w:r>
        <w:rPr>
          <w:noProof/>
        </w:rPr>
      </w:r>
      <w:r>
        <w:rPr>
          <w:noProof/>
        </w:rPr>
        <w:fldChar w:fldCharType="separate"/>
      </w:r>
      <w:r>
        <w:rPr>
          <w:noProof/>
        </w:rPr>
        <w:t>9</w:t>
      </w:r>
      <w:r>
        <w:rPr>
          <w:noProof/>
        </w:rPr>
        <w:fldChar w:fldCharType="end"/>
      </w:r>
    </w:p>
    <w:p w14:paraId="6CE3F53F" w14:textId="398002A3" w:rsidR="00EF1B42" w:rsidRDefault="00EF1B42">
      <w:pPr>
        <w:pStyle w:val="TOC2"/>
        <w:tabs>
          <w:tab w:val="left" w:pos="960"/>
          <w:tab w:val="right" w:leader="dot" w:pos="9227"/>
        </w:tabs>
        <w:rPr>
          <w:rFonts w:asciiTheme="minorHAnsi" w:hAnsiTheme="minorHAnsi"/>
          <w:b w:val="0"/>
          <w:noProof/>
        </w:rPr>
      </w:pPr>
      <w:r>
        <w:rPr>
          <w:noProof/>
        </w:rPr>
        <w:t>4.6</w:t>
      </w:r>
      <w:r>
        <w:rPr>
          <w:rFonts w:asciiTheme="minorHAnsi" w:hAnsiTheme="minorHAnsi"/>
          <w:b w:val="0"/>
          <w:noProof/>
        </w:rPr>
        <w:tab/>
      </w:r>
      <w:r>
        <w:rPr>
          <w:noProof/>
        </w:rPr>
        <w:t>CrpiXmlHandler (char* targetID)</w:t>
      </w:r>
      <w:r>
        <w:rPr>
          <w:noProof/>
        </w:rPr>
        <w:tab/>
      </w:r>
      <w:r>
        <w:rPr>
          <w:noProof/>
        </w:rPr>
        <w:fldChar w:fldCharType="begin"/>
      </w:r>
      <w:r>
        <w:rPr>
          <w:noProof/>
        </w:rPr>
        <w:instrText xml:space="preserve"> PAGEREF _Toc21588869 \h </w:instrText>
      </w:r>
      <w:r>
        <w:rPr>
          <w:noProof/>
        </w:rPr>
      </w:r>
      <w:r>
        <w:rPr>
          <w:noProof/>
        </w:rPr>
        <w:fldChar w:fldCharType="separate"/>
      </w:r>
      <w:r>
        <w:rPr>
          <w:noProof/>
        </w:rPr>
        <w:t>10</w:t>
      </w:r>
      <w:r>
        <w:rPr>
          <w:noProof/>
        </w:rPr>
        <w:fldChar w:fldCharType="end"/>
      </w:r>
    </w:p>
    <w:p w14:paraId="004471CB" w14:textId="2A3803A7" w:rsidR="00EF1B42" w:rsidRDefault="00EF1B42">
      <w:pPr>
        <w:pStyle w:val="TOC2"/>
        <w:tabs>
          <w:tab w:val="left" w:pos="960"/>
          <w:tab w:val="right" w:leader="dot" w:pos="9227"/>
        </w:tabs>
        <w:rPr>
          <w:rFonts w:asciiTheme="minorHAnsi" w:hAnsiTheme="minorHAnsi"/>
          <w:b w:val="0"/>
          <w:noProof/>
        </w:rPr>
      </w:pPr>
      <w:r>
        <w:rPr>
          <w:noProof/>
        </w:rPr>
        <w:t>4.7</w:t>
      </w:r>
      <w:r>
        <w:rPr>
          <w:rFonts w:asciiTheme="minorHAnsi" w:hAnsiTheme="minorHAnsi"/>
          <w:b w:val="0"/>
          <w:noProof/>
        </w:rPr>
        <w:tab/>
      </w:r>
      <w:r>
        <w:rPr>
          <w:noProof/>
        </w:rPr>
        <w:t>CrpiXmlResponse (char* targetID)</w:t>
      </w:r>
      <w:r>
        <w:rPr>
          <w:noProof/>
        </w:rPr>
        <w:tab/>
      </w:r>
      <w:r>
        <w:rPr>
          <w:noProof/>
        </w:rPr>
        <w:fldChar w:fldCharType="begin"/>
      </w:r>
      <w:r>
        <w:rPr>
          <w:noProof/>
        </w:rPr>
        <w:instrText xml:space="preserve"> PAGEREF _Toc21588870 \h </w:instrText>
      </w:r>
      <w:r>
        <w:rPr>
          <w:noProof/>
        </w:rPr>
      </w:r>
      <w:r>
        <w:rPr>
          <w:noProof/>
        </w:rPr>
        <w:fldChar w:fldCharType="separate"/>
      </w:r>
      <w:r>
        <w:rPr>
          <w:noProof/>
        </w:rPr>
        <w:t>10</w:t>
      </w:r>
      <w:r>
        <w:rPr>
          <w:noProof/>
        </w:rPr>
        <w:fldChar w:fldCharType="end"/>
      </w:r>
    </w:p>
    <w:p w14:paraId="5CCE2E9E" w14:textId="0C0E76CB" w:rsidR="00EF1B42" w:rsidRDefault="00EF1B42">
      <w:pPr>
        <w:pStyle w:val="TOC2"/>
        <w:tabs>
          <w:tab w:val="left" w:pos="960"/>
          <w:tab w:val="right" w:leader="dot" w:pos="9227"/>
        </w:tabs>
        <w:rPr>
          <w:rFonts w:asciiTheme="minorHAnsi" w:hAnsiTheme="minorHAnsi"/>
          <w:b w:val="0"/>
          <w:noProof/>
        </w:rPr>
      </w:pPr>
      <w:r>
        <w:rPr>
          <w:noProof/>
        </w:rPr>
        <w:t>4.8</w:t>
      </w:r>
      <w:r>
        <w:rPr>
          <w:rFonts w:asciiTheme="minorHAnsi" w:hAnsiTheme="minorHAnsi"/>
          <w:b w:val="0"/>
          <w:noProof/>
        </w:rPr>
        <w:tab/>
      </w:r>
      <w:r>
        <w:rPr>
          <w:noProof/>
        </w:rPr>
        <w:t>FromSystem (char* targetID)</w:t>
      </w:r>
      <w:r>
        <w:rPr>
          <w:noProof/>
        </w:rPr>
        <w:tab/>
      </w:r>
      <w:r>
        <w:rPr>
          <w:noProof/>
        </w:rPr>
        <w:fldChar w:fldCharType="begin"/>
      </w:r>
      <w:r>
        <w:rPr>
          <w:noProof/>
        </w:rPr>
        <w:instrText xml:space="preserve"> PAGEREF _Toc21588871 \h </w:instrText>
      </w:r>
      <w:r>
        <w:rPr>
          <w:noProof/>
        </w:rPr>
      </w:r>
      <w:r>
        <w:rPr>
          <w:noProof/>
        </w:rPr>
        <w:fldChar w:fldCharType="separate"/>
      </w:r>
      <w:r>
        <w:rPr>
          <w:noProof/>
        </w:rPr>
        <w:t>10</w:t>
      </w:r>
      <w:r>
        <w:rPr>
          <w:noProof/>
        </w:rPr>
        <w:fldChar w:fldCharType="end"/>
      </w:r>
    </w:p>
    <w:p w14:paraId="6CDF543D" w14:textId="4CF27CE3" w:rsidR="00EF1B42" w:rsidRDefault="00EF1B42">
      <w:pPr>
        <w:pStyle w:val="TOC2"/>
        <w:tabs>
          <w:tab w:val="left" w:pos="960"/>
          <w:tab w:val="right" w:leader="dot" w:pos="9227"/>
        </w:tabs>
        <w:rPr>
          <w:rFonts w:asciiTheme="minorHAnsi" w:hAnsiTheme="minorHAnsi"/>
          <w:b w:val="0"/>
          <w:noProof/>
        </w:rPr>
      </w:pPr>
      <w:r>
        <w:rPr>
          <w:noProof/>
        </w:rPr>
        <w:t>4.9</w:t>
      </w:r>
      <w:r>
        <w:rPr>
          <w:rFonts w:asciiTheme="minorHAnsi" w:hAnsiTheme="minorHAnsi"/>
          <w:b w:val="0"/>
          <w:noProof/>
        </w:rPr>
        <w:tab/>
      </w:r>
      <w:r>
        <w:rPr>
          <w:noProof/>
        </w:rPr>
        <w:t>FromWorld (robotPose *in, robotPose *out)</w:t>
      </w:r>
      <w:r>
        <w:rPr>
          <w:noProof/>
        </w:rPr>
        <w:tab/>
      </w:r>
      <w:r>
        <w:rPr>
          <w:noProof/>
        </w:rPr>
        <w:fldChar w:fldCharType="begin"/>
      </w:r>
      <w:r>
        <w:rPr>
          <w:noProof/>
        </w:rPr>
        <w:instrText xml:space="preserve"> PAGEREF _Toc21588872 \h </w:instrText>
      </w:r>
      <w:r>
        <w:rPr>
          <w:noProof/>
        </w:rPr>
      </w:r>
      <w:r>
        <w:rPr>
          <w:noProof/>
        </w:rPr>
        <w:fldChar w:fldCharType="separate"/>
      </w:r>
      <w:r>
        <w:rPr>
          <w:noProof/>
        </w:rPr>
        <w:t>11</w:t>
      </w:r>
      <w:r>
        <w:rPr>
          <w:noProof/>
        </w:rPr>
        <w:fldChar w:fldCharType="end"/>
      </w:r>
    </w:p>
    <w:p w14:paraId="4EAFA584" w14:textId="6F539B50" w:rsidR="00EF1B42" w:rsidRDefault="00EF1B42">
      <w:pPr>
        <w:pStyle w:val="TOC2"/>
        <w:tabs>
          <w:tab w:val="left" w:pos="960"/>
          <w:tab w:val="right" w:leader="dot" w:pos="9227"/>
        </w:tabs>
        <w:rPr>
          <w:rFonts w:asciiTheme="minorHAnsi" w:hAnsiTheme="minorHAnsi"/>
          <w:b w:val="0"/>
          <w:noProof/>
        </w:rPr>
      </w:pPr>
      <w:r>
        <w:rPr>
          <w:noProof/>
        </w:rPr>
        <w:t>4.10</w:t>
      </w:r>
      <w:r>
        <w:rPr>
          <w:rFonts w:asciiTheme="minorHAnsi" w:hAnsiTheme="minorHAnsi"/>
          <w:b w:val="0"/>
          <w:noProof/>
        </w:rPr>
        <w:tab/>
      </w:r>
      <w:r>
        <w:rPr>
          <w:noProof/>
        </w:rPr>
        <w:t>GetRobotAxes (robotAxes *axes)</w:t>
      </w:r>
      <w:r>
        <w:rPr>
          <w:noProof/>
        </w:rPr>
        <w:tab/>
      </w:r>
      <w:r>
        <w:rPr>
          <w:noProof/>
        </w:rPr>
        <w:fldChar w:fldCharType="begin"/>
      </w:r>
      <w:r>
        <w:rPr>
          <w:noProof/>
        </w:rPr>
        <w:instrText xml:space="preserve"> PAGEREF _Toc21588873 \h </w:instrText>
      </w:r>
      <w:r>
        <w:rPr>
          <w:noProof/>
        </w:rPr>
      </w:r>
      <w:r>
        <w:rPr>
          <w:noProof/>
        </w:rPr>
        <w:fldChar w:fldCharType="separate"/>
      </w:r>
      <w:r>
        <w:rPr>
          <w:noProof/>
        </w:rPr>
        <w:t>11</w:t>
      </w:r>
      <w:r>
        <w:rPr>
          <w:noProof/>
        </w:rPr>
        <w:fldChar w:fldCharType="end"/>
      </w:r>
    </w:p>
    <w:p w14:paraId="436D8E72" w14:textId="7EEFB32A" w:rsidR="00EF1B42" w:rsidRDefault="00EF1B42">
      <w:pPr>
        <w:pStyle w:val="TOC2"/>
        <w:tabs>
          <w:tab w:val="left" w:pos="960"/>
          <w:tab w:val="right" w:leader="dot" w:pos="9227"/>
        </w:tabs>
        <w:rPr>
          <w:rFonts w:asciiTheme="minorHAnsi" w:hAnsiTheme="minorHAnsi"/>
          <w:b w:val="0"/>
          <w:noProof/>
        </w:rPr>
      </w:pPr>
      <w:r>
        <w:rPr>
          <w:noProof/>
        </w:rPr>
        <w:t>4.11</w:t>
      </w:r>
      <w:r>
        <w:rPr>
          <w:rFonts w:asciiTheme="minorHAnsi" w:hAnsiTheme="minorHAnsi"/>
          <w:b w:val="0"/>
          <w:noProof/>
        </w:rPr>
        <w:tab/>
      </w:r>
      <w:r>
        <w:rPr>
          <w:noProof/>
        </w:rPr>
        <w:t>GetRobotForces (robotPose *forces)</w:t>
      </w:r>
      <w:r>
        <w:rPr>
          <w:noProof/>
        </w:rPr>
        <w:tab/>
      </w:r>
      <w:r>
        <w:rPr>
          <w:noProof/>
        </w:rPr>
        <w:fldChar w:fldCharType="begin"/>
      </w:r>
      <w:r>
        <w:rPr>
          <w:noProof/>
        </w:rPr>
        <w:instrText xml:space="preserve"> PAGEREF _Toc21588874 \h </w:instrText>
      </w:r>
      <w:r>
        <w:rPr>
          <w:noProof/>
        </w:rPr>
      </w:r>
      <w:r>
        <w:rPr>
          <w:noProof/>
        </w:rPr>
        <w:fldChar w:fldCharType="separate"/>
      </w:r>
      <w:r>
        <w:rPr>
          <w:noProof/>
        </w:rPr>
        <w:t>11</w:t>
      </w:r>
      <w:r>
        <w:rPr>
          <w:noProof/>
        </w:rPr>
        <w:fldChar w:fldCharType="end"/>
      </w:r>
    </w:p>
    <w:p w14:paraId="5CFE8EEB" w14:textId="6B009AE9" w:rsidR="00EF1B42" w:rsidRDefault="00EF1B42">
      <w:pPr>
        <w:pStyle w:val="TOC2"/>
        <w:tabs>
          <w:tab w:val="left" w:pos="960"/>
          <w:tab w:val="right" w:leader="dot" w:pos="9227"/>
        </w:tabs>
        <w:rPr>
          <w:rFonts w:asciiTheme="minorHAnsi" w:hAnsiTheme="minorHAnsi"/>
          <w:b w:val="0"/>
          <w:noProof/>
        </w:rPr>
      </w:pPr>
      <w:r>
        <w:rPr>
          <w:noProof/>
        </w:rPr>
        <w:t>4.12</w:t>
      </w:r>
      <w:r>
        <w:rPr>
          <w:rFonts w:asciiTheme="minorHAnsi" w:hAnsiTheme="minorHAnsi"/>
          <w:b w:val="0"/>
          <w:noProof/>
        </w:rPr>
        <w:tab/>
      </w:r>
      <w:r>
        <w:rPr>
          <w:noProof/>
        </w:rPr>
        <w:t>GetRobotIO (IO *io)</w:t>
      </w:r>
      <w:r>
        <w:rPr>
          <w:noProof/>
        </w:rPr>
        <w:tab/>
      </w:r>
      <w:r>
        <w:rPr>
          <w:noProof/>
        </w:rPr>
        <w:fldChar w:fldCharType="begin"/>
      </w:r>
      <w:r>
        <w:rPr>
          <w:noProof/>
        </w:rPr>
        <w:instrText xml:space="preserve"> PAGEREF _Toc21588875 \h </w:instrText>
      </w:r>
      <w:r>
        <w:rPr>
          <w:noProof/>
        </w:rPr>
      </w:r>
      <w:r>
        <w:rPr>
          <w:noProof/>
        </w:rPr>
        <w:fldChar w:fldCharType="separate"/>
      </w:r>
      <w:r>
        <w:rPr>
          <w:noProof/>
        </w:rPr>
        <w:t>11</w:t>
      </w:r>
      <w:r>
        <w:rPr>
          <w:noProof/>
        </w:rPr>
        <w:fldChar w:fldCharType="end"/>
      </w:r>
    </w:p>
    <w:p w14:paraId="2CBDAF9B" w14:textId="2A791AC0" w:rsidR="00EF1B42" w:rsidRDefault="00EF1B42">
      <w:pPr>
        <w:pStyle w:val="TOC2"/>
        <w:tabs>
          <w:tab w:val="left" w:pos="960"/>
          <w:tab w:val="right" w:leader="dot" w:pos="9227"/>
        </w:tabs>
        <w:rPr>
          <w:rFonts w:asciiTheme="minorHAnsi" w:hAnsiTheme="minorHAnsi"/>
          <w:b w:val="0"/>
          <w:noProof/>
        </w:rPr>
      </w:pPr>
      <w:r>
        <w:rPr>
          <w:noProof/>
        </w:rPr>
        <w:t>4.13</w:t>
      </w:r>
      <w:r>
        <w:rPr>
          <w:rFonts w:asciiTheme="minorHAnsi" w:hAnsiTheme="minorHAnsi"/>
          <w:b w:val="0"/>
          <w:noProof/>
        </w:rPr>
        <w:tab/>
      </w:r>
      <w:r>
        <w:rPr>
          <w:noProof/>
        </w:rPr>
        <w:t>GetRobotPose (robotPose *pose)</w:t>
      </w:r>
      <w:r>
        <w:rPr>
          <w:noProof/>
        </w:rPr>
        <w:tab/>
      </w:r>
      <w:r>
        <w:rPr>
          <w:noProof/>
        </w:rPr>
        <w:fldChar w:fldCharType="begin"/>
      </w:r>
      <w:r>
        <w:rPr>
          <w:noProof/>
        </w:rPr>
        <w:instrText xml:space="preserve"> PAGEREF _Toc21588876 \h </w:instrText>
      </w:r>
      <w:r>
        <w:rPr>
          <w:noProof/>
        </w:rPr>
      </w:r>
      <w:r>
        <w:rPr>
          <w:noProof/>
        </w:rPr>
        <w:fldChar w:fldCharType="separate"/>
      </w:r>
      <w:r>
        <w:rPr>
          <w:noProof/>
        </w:rPr>
        <w:t>11</w:t>
      </w:r>
      <w:r>
        <w:rPr>
          <w:noProof/>
        </w:rPr>
        <w:fldChar w:fldCharType="end"/>
      </w:r>
    </w:p>
    <w:p w14:paraId="040685CF" w14:textId="7D742B4B" w:rsidR="00EF1B42" w:rsidRDefault="00EF1B42">
      <w:pPr>
        <w:pStyle w:val="TOC2"/>
        <w:tabs>
          <w:tab w:val="left" w:pos="960"/>
          <w:tab w:val="right" w:leader="dot" w:pos="9227"/>
        </w:tabs>
        <w:rPr>
          <w:rFonts w:asciiTheme="minorHAnsi" w:hAnsiTheme="minorHAnsi"/>
          <w:b w:val="0"/>
          <w:noProof/>
        </w:rPr>
      </w:pPr>
      <w:r>
        <w:rPr>
          <w:noProof/>
        </w:rPr>
        <w:t>4.14</w:t>
      </w:r>
      <w:r>
        <w:rPr>
          <w:rFonts w:asciiTheme="minorHAnsi" w:hAnsiTheme="minorHAnsi"/>
          <w:b w:val="0"/>
          <w:noProof/>
        </w:rPr>
        <w:tab/>
      </w:r>
      <w:r>
        <w:rPr>
          <w:noProof/>
        </w:rPr>
        <w:t>GetRobotSpeed (robotAxes *speeds)</w:t>
      </w:r>
      <w:r>
        <w:rPr>
          <w:noProof/>
        </w:rPr>
        <w:tab/>
      </w:r>
      <w:r>
        <w:rPr>
          <w:noProof/>
        </w:rPr>
        <w:fldChar w:fldCharType="begin"/>
      </w:r>
      <w:r>
        <w:rPr>
          <w:noProof/>
        </w:rPr>
        <w:instrText xml:space="preserve"> PAGEREF _Toc21588877 \h </w:instrText>
      </w:r>
      <w:r>
        <w:rPr>
          <w:noProof/>
        </w:rPr>
      </w:r>
      <w:r>
        <w:rPr>
          <w:noProof/>
        </w:rPr>
        <w:fldChar w:fldCharType="separate"/>
      </w:r>
      <w:r>
        <w:rPr>
          <w:noProof/>
        </w:rPr>
        <w:t>12</w:t>
      </w:r>
      <w:r>
        <w:rPr>
          <w:noProof/>
        </w:rPr>
        <w:fldChar w:fldCharType="end"/>
      </w:r>
    </w:p>
    <w:p w14:paraId="09480808" w14:textId="6C1B44DD" w:rsidR="00EF1B42" w:rsidRDefault="00EF1B42">
      <w:pPr>
        <w:pStyle w:val="TOC2"/>
        <w:tabs>
          <w:tab w:val="left" w:pos="960"/>
          <w:tab w:val="right" w:leader="dot" w:pos="9227"/>
        </w:tabs>
        <w:rPr>
          <w:rFonts w:asciiTheme="minorHAnsi" w:hAnsiTheme="minorHAnsi"/>
          <w:b w:val="0"/>
          <w:noProof/>
        </w:rPr>
      </w:pPr>
      <w:r>
        <w:rPr>
          <w:noProof/>
        </w:rPr>
        <w:t>4.15</w:t>
      </w:r>
      <w:r>
        <w:rPr>
          <w:rFonts w:asciiTheme="minorHAnsi" w:hAnsiTheme="minorHAnsi"/>
          <w:b w:val="0"/>
          <w:noProof/>
        </w:rPr>
        <w:tab/>
      </w:r>
      <w:r>
        <w:rPr>
          <w:noProof/>
        </w:rPr>
        <w:t>GetRobotSpeed (robotPose *speeds)</w:t>
      </w:r>
      <w:r>
        <w:rPr>
          <w:noProof/>
        </w:rPr>
        <w:tab/>
      </w:r>
      <w:r>
        <w:rPr>
          <w:noProof/>
        </w:rPr>
        <w:fldChar w:fldCharType="begin"/>
      </w:r>
      <w:r>
        <w:rPr>
          <w:noProof/>
        </w:rPr>
        <w:instrText xml:space="preserve"> PAGEREF _Toc21588878 \h </w:instrText>
      </w:r>
      <w:r>
        <w:rPr>
          <w:noProof/>
        </w:rPr>
      </w:r>
      <w:r>
        <w:rPr>
          <w:noProof/>
        </w:rPr>
        <w:fldChar w:fldCharType="separate"/>
      </w:r>
      <w:r>
        <w:rPr>
          <w:noProof/>
        </w:rPr>
        <w:t>12</w:t>
      </w:r>
      <w:r>
        <w:rPr>
          <w:noProof/>
        </w:rPr>
        <w:fldChar w:fldCharType="end"/>
      </w:r>
    </w:p>
    <w:p w14:paraId="2B68C65E" w14:textId="4E7EF25E" w:rsidR="00EF1B42" w:rsidRDefault="00EF1B42">
      <w:pPr>
        <w:pStyle w:val="TOC2"/>
        <w:tabs>
          <w:tab w:val="left" w:pos="960"/>
          <w:tab w:val="right" w:leader="dot" w:pos="9227"/>
        </w:tabs>
        <w:rPr>
          <w:rFonts w:asciiTheme="minorHAnsi" w:hAnsiTheme="minorHAnsi"/>
          <w:b w:val="0"/>
          <w:noProof/>
        </w:rPr>
      </w:pPr>
      <w:r>
        <w:rPr>
          <w:noProof/>
        </w:rPr>
        <w:t>4.16</w:t>
      </w:r>
      <w:r>
        <w:rPr>
          <w:rFonts w:asciiTheme="minorHAnsi" w:hAnsiTheme="minorHAnsi"/>
          <w:b w:val="0"/>
          <w:noProof/>
        </w:rPr>
        <w:tab/>
      </w:r>
      <w:r>
        <w:rPr>
          <w:noProof/>
        </w:rPr>
        <w:t>GetRobotTorques (robotAxes *torques)</w:t>
      </w:r>
      <w:r>
        <w:rPr>
          <w:noProof/>
        </w:rPr>
        <w:tab/>
      </w:r>
      <w:r>
        <w:rPr>
          <w:noProof/>
        </w:rPr>
        <w:fldChar w:fldCharType="begin"/>
      </w:r>
      <w:r>
        <w:rPr>
          <w:noProof/>
        </w:rPr>
        <w:instrText xml:space="preserve"> PAGEREF _Toc21588879 \h </w:instrText>
      </w:r>
      <w:r>
        <w:rPr>
          <w:noProof/>
        </w:rPr>
      </w:r>
      <w:r>
        <w:rPr>
          <w:noProof/>
        </w:rPr>
        <w:fldChar w:fldCharType="separate"/>
      </w:r>
      <w:r>
        <w:rPr>
          <w:noProof/>
        </w:rPr>
        <w:t>12</w:t>
      </w:r>
      <w:r>
        <w:rPr>
          <w:noProof/>
        </w:rPr>
        <w:fldChar w:fldCharType="end"/>
      </w:r>
    </w:p>
    <w:p w14:paraId="6D8EC51C" w14:textId="727BF323" w:rsidR="00EF1B42" w:rsidRDefault="00EF1B42">
      <w:pPr>
        <w:pStyle w:val="TOC2"/>
        <w:tabs>
          <w:tab w:val="left" w:pos="960"/>
          <w:tab w:val="right" w:leader="dot" w:pos="9227"/>
        </w:tabs>
        <w:rPr>
          <w:rFonts w:asciiTheme="minorHAnsi" w:hAnsiTheme="minorHAnsi"/>
          <w:b w:val="0"/>
          <w:noProof/>
        </w:rPr>
      </w:pPr>
      <w:r>
        <w:rPr>
          <w:noProof/>
        </w:rPr>
        <w:t>4.17</w:t>
      </w:r>
      <w:r>
        <w:rPr>
          <w:rFonts w:asciiTheme="minorHAnsi" w:hAnsiTheme="minorHAnsi"/>
          <w:b w:val="0"/>
          <w:noProof/>
        </w:rPr>
        <w:tab/>
      </w:r>
      <w:r>
        <w:rPr>
          <w:noProof/>
        </w:rPr>
        <w:t>Message (char* message)</w:t>
      </w:r>
      <w:r>
        <w:rPr>
          <w:noProof/>
        </w:rPr>
        <w:tab/>
      </w:r>
      <w:r>
        <w:rPr>
          <w:noProof/>
        </w:rPr>
        <w:fldChar w:fldCharType="begin"/>
      </w:r>
      <w:r>
        <w:rPr>
          <w:noProof/>
        </w:rPr>
        <w:instrText xml:space="preserve"> PAGEREF _Toc21588880 \h </w:instrText>
      </w:r>
      <w:r>
        <w:rPr>
          <w:noProof/>
        </w:rPr>
      </w:r>
      <w:r>
        <w:rPr>
          <w:noProof/>
        </w:rPr>
        <w:fldChar w:fldCharType="separate"/>
      </w:r>
      <w:r>
        <w:rPr>
          <w:noProof/>
        </w:rPr>
        <w:t>12</w:t>
      </w:r>
      <w:r>
        <w:rPr>
          <w:noProof/>
        </w:rPr>
        <w:fldChar w:fldCharType="end"/>
      </w:r>
    </w:p>
    <w:p w14:paraId="192CAF85" w14:textId="2141D7E3" w:rsidR="00EF1B42" w:rsidRDefault="00EF1B42">
      <w:pPr>
        <w:pStyle w:val="TOC2"/>
        <w:tabs>
          <w:tab w:val="left" w:pos="960"/>
          <w:tab w:val="right" w:leader="dot" w:pos="9227"/>
        </w:tabs>
        <w:rPr>
          <w:rFonts w:asciiTheme="minorHAnsi" w:hAnsiTheme="minorHAnsi"/>
          <w:b w:val="0"/>
          <w:noProof/>
        </w:rPr>
      </w:pPr>
      <w:r>
        <w:rPr>
          <w:noProof/>
        </w:rPr>
        <w:t>4.18</w:t>
      </w:r>
      <w:r>
        <w:rPr>
          <w:rFonts w:asciiTheme="minorHAnsi" w:hAnsiTheme="minorHAnsi"/>
          <w:b w:val="0"/>
          <w:noProof/>
        </w:rPr>
        <w:tab/>
      </w:r>
      <w:r>
        <w:rPr>
          <w:noProof/>
        </w:rPr>
        <w:t>MoveAttractor (robotPose pose)</w:t>
      </w:r>
      <w:r>
        <w:rPr>
          <w:noProof/>
        </w:rPr>
        <w:tab/>
      </w:r>
      <w:r>
        <w:rPr>
          <w:noProof/>
        </w:rPr>
        <w:fldChar w:fldCharType="begin"/>
      </w:r>
      <w:r>
        <w:rPr>
          <w:noProof/>
        </w:rPr>
        <w:instrText xml:space="preserve"> PAGEREF _Toc21588881 \h </w:instrText>
      </w:r>
      <w:r>
        <w:rPr>
          <w:noProof/>
        </w:rPr>
      </w:r>
      <w:r>
        <w:rPr>
          <w:noProof/>
        </w:rPr>
        <w:fldChar w:fldCharType="separate"/>
      </w:r>
      <w:r>
        <w:rPr>
          <w:noProof/>
        </w:rPr>
        <w:t>12</w:t>
      </w:r>
      <w:r>
        <w:rPr>
          <w:noProof/>
        </w:rPr>
        <w:fldChar w:fldCharType="end"/>
      </w:r>
    </w:p>
    <w:p w14:paraId="62564DF7" w14:textId="4A2524A4" w:rsidR="00EF1B42" w:rsidRDefault="00EF1B42">
      <w:pPr>
        <w:pStyle w:val="TOC2"/>
        <w:tabs>
          <w:tab w:val="left" w:pos="960"/>
          <w:tab w:val="right" w:leader="dot" w:pos="9227"/>
        </w:tabs>
        <w:rPr>
          <w:rFonts w:asciiTheme="minorHAnsi" w:hAnsiTheme="minorHAnsi"/>
          <w:b w:val="0"/>
          <w:noProof/>
        </w:rPr>
      </w:pPr>
      <w:r>
        <w:rPr>
          <w:noProof/>
        </w:rPr>
        <w:t>4.19</w:t>
      </w:r>
      <w:r>
        <w:rPr>
          <w:rFonts w:asciiTheme="minorHAnsi" w:hAnsiTheme="minorHAnsi"/>
          <w:b w:val="0"/>
          <w:noProof/>
        </w:rPr>
        <w:tab/>
      </w:r>
      <w:r>
        <w:rPr>
          <w:noProof/>
        </w:rPr>
        <w:t>MoveStraightTo (robotPose pose)</w:t>
      </w:r>
      <w:r>
        <w:rPr>
          <w:noProof/>
        </w:rPr>
        <w:tab/>
      </w:r>
      <w:r>
        <w:rPr>
          <w:noProof/>
        </w:rPr>
        <w:fldChar w:fldCharType="begin"/>
      </w:r>
      <w:r>
        <w:rPr>
          <w:noProof/>
        </w:rPr>
        <w:instrText xml:space="preserve"> PAGEREF _Toc21588882 \h </w:instrText>
      </w:r>
      <w:r>
        <w:rPr>
          <w:noProof/>
        </w:rPr>
      </w:r>
      <w:r>
        <w:rPr>
          <w:noProof/>
        </w:rPr>
        <w:fldChar w:fldCharType="separate"/>
      </w:r>
      <w:r>
        <w:rPr>
          <w:noProof/>
        </w:rPr>
        <w:t>12</w:t>
      </w:r>
      <w:r>
        <w:rPr>
          <w:noProof/>
        </w:rPr>
        <w:fldChar w:fldCharType="end"/>
      </w:r>
    </w:p>
    <w:p w14:paraId="23F9F5F7" w14:textId="2269ED81" w:rsidR="00EF1B42" w:rsidRDefault="00EF1B42">
      <w:pPr>
        <w:pStyle w:val="TOC2"/>
        <w:tabs>
          <w:tab w:val="left" w:pos="960"/>
          <w:tab w:val="right" w:leader="dot" w:pos="9227"/>
        </w:tabs>
        <w:rPr>
          <w:rFonts w:asciiTheme="minorHAnsi" w:hAnsiTheme="minorHAnsi"/>
          <w:b w:val="0"/>
          <w:noProof/>
        </w:rPr>
      </w:pPr>
      <w:r>
        <w:rPr>
          <w:noProof/>
        </w:rPr>
        <w:t>4.20</w:t>
      </w:r>
      <w:r>
        <w:rPr>
          <w:rFonts w:asciiTheme="minorHAnsi" w:hAnsiTheme="minorHAnsi"/>
          <w:b w:val="0"/>
          <w:noProof/>
        </w:rPr>
        <w:tab/>
      </w:r>
      <w:r>
        <w:rPr>
          <w:noProof/>
        </w:rPr>
        <w:t>MoveThroughTo (robotPose* poses, int numPoses, double* accelerations, double* speeds, double* tolerances)</w:t>
      </w:r>
      <w:r>
        <w:rPr>
          <w:noProof/>
        </w:rPr>
        <w:tab/>
      </w:r>
      <w:r>
        <w:rPr>
          <w:noProof/>
        </w:rPr>
        <w:fldChar w:fldCharType="begin"/>
      </w:r>
      <w:r>
        <w:rPr>
          <w:noProof/>
        </w:rPr>
        <w:instrText xml:space="preserve"> PAGEREF _Toc21588883 \h </w:instrText>
      </w:r>
      <w:r>
        <w:rPr>
          <w:noProof/>
        </w:rPr>
      </w:r>
      <w:r>
        <w:rPr>
          <w:noProof/>
        </w:rPr>
        <w:fldChar w:fldCharType="separate"/>
      </w:r>
      <w:r>
        <w:rPr>
          <w:noProof/>
        </w:rPr>
        <w:t>13</w:t>
      </w:r>
      <w:r>
        <w:rPr>
          <w:noProof/>
        </w:rPr>
        <w:fldChar w:fldCharType="end"/>
      </w:r>
    </w:p>
    <w:p w14:paraId="475DDA86" w14:textId="1B7AE731" w:rsidR="00EF1B42" w:rsidRDefault="00EF1B42">
      <w:pPr>
        <w:pStyle w:val="TOC2"/>
        <w:tabs>
          <w:tab w:val="left" w:pos="960"/>
          <w:tab w:val="right" w:leader="dot" w:pos="9227"/>
        </w:tabs>
        <w:rPr>
          <w:rFonts w:asciiTheme="minorHAnsi" w:hAnsiTheme="minorHAnsi"/>
          <w:b w:val="0"/>
          <w:noProof/>
        </w:rPr>
      </w:pPr>
      <w:r>
        <w:rPr>
          <w:noProof/>
        </w:rPr>
        <w:t>4.21</w:t>
      </w:r>
      <w:r>
        <w:rPr>
          <w:rFonts w:asciiTheme="minorHAnsi" w:hAnsiTheme="minorHAnsi"/>
          <w:b w:val="0"/>
          <w:noProof/>
        </w:rPr>
        <w:tab/>
      </w:r>
      <w:r>
        <w:rPr>
          <w:noProof/>
        </w:rPr>
        <w:t>MoveTo (robotPose* pose)</w:t>
      </w:r>
      <w:r>
        <w:rPr>
          <w:noProof/>
        </w:rPr>
        <w:tab/>
      </w:r>
      <w:r>
        <w:rPr>
          <w:noProof/>
        </w:rPr>
        <w:fldChar w:fldCharType="begin"/>
      </w:r>
      <w:r>
        <w:rPr>
          <w:noProof/>
        </w:rPr>
        <w:instrText xml:space="preserve"> PAGEREF _Toc21588884 \h </w:instrText>
      </w:r>
      <w:r>
        <w:rPr>
          <w:noProof/>
        </w:rPr>
      </w:r>
      <w:r>
        <w:rPr>
          <w:noProof/>
        </w:rPr>
        <w:fldChar w:fldCharType="separate"/>
      </w:r>
      <w:r>
        <w:rPr>
          <w:noProof/>
        </w:rPr>
        <w:t>13</w:t>
      </w:r>
      <w:r>
        <w:rPr>
          <w:noProof/>
        </w:rPr>
        <w:fldChar w:fldCharType="end"/>
      </w:r>
    </w:p>
    <w:p w14:paraId="76951FB1" w14:textId="034F2A93" w:rsidR="00EF1B42" w:rsidRDefault="00EF1B42">
      <w:pPr>
        <w:pStyle w:val="TOC2"/>
        <w:tabs>
          <w:tab w:val="left" w:pos="960"/>
          <w:tab w:val="right" w:leader="dot" w:pos="9227"/>
        </w:tabs>
        <w:rPr>
          <w:rFonts w:asciiTheme="minorHAnsi" w:hAnsiTheme="minorHAnsi"/>
          <w:b w:val="0"/>
          <w:noProof/>
        </w:rPr>
      </w:pPr>
      <w:r>
        <w:rPr>
          <w:noProof/>
        </w:rPr>
        <w:t>4.22</w:t>
      </w:r>
      <w:r>
        <w:rPr>
          <w:rFonts w:asciiTheme="minorHAnsi" w:hAnsiTheme="minorHAnsi"/>
          <w:b w:val="0"/>
          <w:noProof/>
        </w:rPr>
        <w:tab/>
      </w:r>
      <w:r>
        <w:rPr>
          <w:noProof/>
        </w:rPr>
        <w:t>MoveToAxisTarget (robotAxes* axes)</w:t>
      </w:r>
      <w:r>
        <w:rPr>
          <w:noProof/>
        </w:rPr>
        <w:tab/>
      </w:r>
      <w:r>
        <w:rPr>
          <w:noProof/>
        </w:rPr>
        <w:fldChar w:fldCharType="begin"/>
      </w:r>
      <w:r>
        <w:rPr>
          <w:noProof/>
        </w:rPr>
        <w:instrText xml:space="preserve"> PAGEREF _Toc21588885 \h </w:instrText>
      </w:r>
      <w:r>
        <w:rPr>
          <w:noProof/>
        </w:rPr>
      </w:r>
      <w:r>
        <w:rPr>
          <w:noProof/>
        </w:rPr>
        <w:fldChar w:fldCharType="separate"/>
      </w:r>
      <w:r>
        <w:rPr>
          <w:noProof/>
        </w:rPr>
        <w:t>13</w:t>
      </w:r>
      <w:r>
        <w:rPr>
          <w:noProof/>
        </w:rPr>
        <w:fldChar w:fldCharType="end"/>
      </w:r>
    </w:p>
    <w:p w14:paraId="51EDC169" w14:textId="435C2144" w:rsidR="00EF1B42" w:rsidRDefault="00EF1B42">
      <w:pPr>
        <w:pStyle w:val="TOC2"/>
        <w:tabs>
          <w:tab w:val="left" w:pos="960"/>
          <w:tab w:val="right" w:leader="dot" w:pos="9227"/>
        </w:tabs>
        <w:rPr>
          <w:rFonts w:asciiTheme="minorHAnsi" w:hAnsiTheme="minorHAnsi"/>
          <w:b w:val="0"/>
          <w:noProof/>
        </w:rPr>
      </w:pPr>
      <w:r>
        <w:rPr>
          <w:noProof/>
        </w:rPr>
        <w:t>4.23</w:t>
      </w:r>
      <w:r>
        <w:rPr>
          <w:rFonts w:asciiTheme="minorHAnsi" w:hAnsiTheme="minorHAnsi"/>
          <w:b w:val="0"/>
          <w:noProof/>
        </w:rPr>
        <w:tab/>
      </w:r>
      <w:r>
        <w:rPr>
          <w:noProof/>
        </w:rPr>
        <w:t>SaveConfig (char* targetID)</w:t>
      </w:r>
      <w:r>
        <w:rPr>
          <w:noProof/>
        </w:rPr>
        <w:tab/>
      </w:r>
      <w:r>
        <w:rPr>
          <w:noProof/>
        </w:rPr>
        <w:fldChar w:fldCharType="begin"/>
      </w:r>
      <w:r>
        <w:rPr>
          <w:noProof/>
        </w:rPr>
        <w:instrText xml:space="preserve"> PAGEREF _Toc21588886 \h </w:instrText>
      </w:r>
      <w:r>
        <w:rPr>
          <w:noProof/>
        </w:rPr>
      </w:r>
      <w:r>
        <w:rPr>
          <w:noProof/>
        </w:rPr>
        <w:fldChar w:fldCharType="separate"/>
      </w:r>
      <w:r>
        <w:rPr>
          <w:noProof/>
        </w:rPr>
        <w:t>14</w:t>
      </w:r>
      <w:r>
        <w:rPr>
          <w:noProof/>
        </w:rPr>
        <w:fldChar w:fldCharType="end"/>
      </w:r>
    </w:p>
    <w:p w14:paraId="2921B994" w14:textId="5B2DF915" w:rsidR="00EF1B42" w:rsidRDefault="00EF1B42">
      <w:pPr>
        <w:pStyle w:val="TOC2"/>
        <w:tabs>
          <w:tab w:val="left" w:pos="960"/>
          <w:tab w:val="right" w:leader="dot" w:pos="9227"/>
        </w:tabs>
        <w:rPr>
          <w:rFonts w:asciiTheme="minorHAnsi" w:hAnsiTheme="minorHAnsi"/>
          <w:b w:val="0"/>
          <w:noProof/>
        </w:rPr>
      </w:pPr>
      <w:r>
        <w:rPr>
          <w:noProof/>
        </w:rPr>
        <w:t>4.24</w:t>
      </w:r>
      <w:r>
        <w:rPr>
          <w:rFonts w:asciiTheme="minorHAnsi" w:hAnsiTheme="minorHAnsi"/>
          <w:b w:val="0"/>
          <w:noProof/>
        </w:rPr>
        <w:tab/>
      </w:r>
      <w:r>
        <w:rPr>
          <w:noProof/>
        </w:rPr>
        <w:t>SetAbsoluteAcceleration (double acceleration)</w:t>
      </w:r>
      <w:r>
        <w:rPr>
          <w:noProof/>
        </w:rPr>
        <w:tab/>
      </w:r>
      <w:r>
        <w:rPr>
          <w:noProof/>
        </w:rPr>
        <w:fldChar w:fldCharType="begin"/>
      </w:r>
      <w:r>
        <w:rPr>
          <w:noProof/>
        </w:rPr>
        <w:instrText xml:space="preserve"> PAGEREF _Toc21588887 \h </w:instrText>
      </w:r>
      <w:r>
        <w:rPr>
          <w:noProof/>
        </w:rPr>
      </w:r>
      <w:r>
        <w:rPr>
          <w:noProof/>
        </w:rPr>
        <w:fldChar w:fldCharType="separate"/>
      </w:r>
      <w:r>
        <w:rPr>
          <w:noProof/>
        </w:rPr>
        <w:t>14</w:t>
      </w:r>
      <w:r>
        <w:rPr>
          <w:noProof/>
        </w:rPr>
        <w:fldChar w:fldCharType="end"/>
      </w:r>
    </w:p>
    <w:p w14:paraId="0DD933D7" w14:textId="1DB4A2C0" w:rsidR="00EF1B42" w:rsidRDefault="00EF1B42">
      <w:pPr>
        <w:pStyle w:val="TOC2"/>
        <w:tabs>
          <w:tab w:val="left" w:pos="960"/>
          <w:tab w:val="right" w:leader="dot" w:pos="9227"/>
        </w:tabs>
        <w:rPr>
          <w:rFonts w:asciiTheme="minorHAnsi" w:hAnsiTheme="minorHAnsi"/>
          <w:b w:val="0"/>
          <w:noProof/>
        </w:rPr>
      </w:pPr>
      <w:r>
        <w:rPr>
          <w:noProof/>
        </w:rPr>
        <w:lastRenderedPageBreak/>
        <w:t>4.25</w:t>
      </w:r>
      <w:r>
        <w:rPr>
          <w:rFonts w:asciiTheme="minorHAnsi" w:hAnsiTheme="minorHAnsi"/>
          <w:b w:val="0"/>
          <w:noProof/>
        </w:rPr>
        <w:tab/>
      </w:r>
      <w:r>
        <w:rPr>
          <w:noProof/>
        </w:rPr>
        <w:t>SetAbsoluteSpeed (double speed)</w:t>
      </w:r>
      <w:r>
        <w:rPr>
          <w:noProof/>
        </w:rPr>
        <w:tab/>
      </w:r>
      <w:r>
        <w:rPr>
          <w:noProof/>
        </w:rPr>
        <w:fldChar w:fldCharType="begin"/>
      </w:r>
      <w:r>
        <w:rPr>
          <w:noProof/>
        </w:rPr>
        <w:instrText xml:space="preserve"> PAGEREF _Toc21588888 \h </w:instrText>
      </w:r>
      <w:r>
        <w:rPr>
          <w:noProof/>
        </w:rPr>
      </w:r>
      <w:r>
        <w:rPr>
          <w:noProof/>
        </w:rPr>
        <w:fldChar w:fldCharType="separate"/>
      </w:r>
      <w:r>
        <w:rPr>
          <w:noProof/>
        </w:rPr>
        <w:t>14</w:t>
      </w:r>
      <w:r>
        <w:rPr>
          <w:noProof/>
        </w:rPr>
        <w:fldChar w:fldCharType="end"/>
      </w:r>
    </w:p>
    <w:p w14:paraId="60A6871C" w14:textId="192E9CA6" w:rsidR="00EF1B42" w:rsidRDefault="00EF1B42">
      <w:pPr>
        <w:pStyle w:val="TOC2"/>
        <w:tabs>
          <w:tab w:val="left" w:pos="960"/>
          <w:tab w:val="right" w:leader="dot" w:pos="9227"/>
        </w:tabs>
        <w:rPr>
          <w:rFonts w:asciiTheme="minorHAnsi" w:hAnsiTheme="minorHAnsi"/>
          <w:b w:val="0"/>
          <w:noProof/>
        </w:rPr>
      </w:pPr>
      <w:r>
        <w:rPr>
          <w:noProof/>
        </w:rPr>
        <w:t>4.26</w:t>
      </w:r>
      <w:r>
        <w:rPr>
          <w:rFonts w:asciiTheme="minorHAnsi" w:hAnsiTheme="minorHAnsi"/>
          <w:b w:val="0"/>
          <w:noProof/>
        </w:rPr>
        <w:tab/>
      </w:r>
      <w:r>
        <w:rPr>
          <w:noProof/>
        </w:rPr>
        <w:t>SetAngleUnits  (char* UnitName)</w:t>
      </w:r>
      <w:r>
        <w:rPr>
          <w:noProof/>
        </w:rPr>
        <w:tab/>
      </w:r>
      <w:r>
        <w:rPr>
          <w:noProof/>
        </w:rPr>
        <w:fldChar w:fldCharType="begin"/>
      </w:r>
      <w:r>
        <w:rPr>
          <w:noProof/>
        </w:rPr>
        <w:instrText xml:space="preserve"> PAGEREF _Toc21588889 \h </w:instrText>
      </w:r>
      <w:r>
        <w:rPr>
          <w:noProof/>
        </w:rPr>
      </w:r>
      <w:r>
        <w:rPr>
          <w:noProof/>
        </w:rPr>
        <w:fldChar w:fldCharType="separate"/>
      </w:r>
      <w:r>
        <w:rPr>
          <w:noProof/>
        </w:rPr>
        <w:t>14</w:t>
      </w:r>
      <w:r>
        <w:rPr>
          <w:noProof/>
        </w:rPr>
        <w:fldChar w:fldCharType="end"/>
      </w:r>
    </w:p>
    <w:p w14:paraId="6F9A2C5D" w14:textId="66436E0B" w:rsidR="00EF1B42" w:rsidRDefault="00EF1B42">
      <w:pPr>
        <w:pStyle w:val="TOC2"/>
        <w:tabs>
          <w:tab w:val="left" w:pos="960"/>
          <w:tab w:val="right" w:leader="dot" w:pos="9227"/>
        </w:tabs>
        <w:rPr>
          <w:rFonts w:asciiTheme="minorHAnsi" w:hAnsiTheme="minorHAnsi"/>
          <w:b w:val="0"/>
          <w:noProof/>
        </w:rPr>
      </w:pPr>
      <w:r>
        <w:rPr>
          <w:noProof/>
        </w:rPr>
        <w:t>4.27</w:t>
      </w:r>
      <w:r>
        <w:rPr>
          <w:rFonts w:asciiTheme="minorHAnsi" w:hAnsiTheme="minorHAnsi"/>
          <w:b w:val="0"/>
          <w:noProof/>
        </w:rPr>
        <w:tab/>
      </w:r>
      <w:r>
        <w:rPr>
          <w:noProof/>
        </w:rPr>
        <w:t>SetAxialSpeeds (double* speed)</w:t>
      </w:r>
      <w:r>
        <w:rPr>
          <w:noProof/>
        </w:rPr>
        <w:tab/>
      </w:r>
      <w:r>
        <w:rPr>
          <w:noProof/>
        </w:rPr>
        <w:fldChar w:fldCharType="begin"/>
      </w:r>
      <w:r>
        <w:rPr>
          <w:noProof/>
        </w:rPr>
        <w:instrText xml:space="preserve"> PAGEREF _Toc21588890 \h </w:instrText>
      </w:r>
      <w:r>
        <w:rPr>
          <w:noProof/>
        </w:rPr>
      </w:r>
      <w:r>
        <w:rPr>
          <w:noProof/>
        </w:rPr>
        <w:fldChar w:fldCharType="separate"/>
      </w:r>
      <w:r>
        <w:rPr>
          <w:noProof/>
        </w:rPr>
        <w:t>14</w:t>
      </w:r>
      <w:r>
        <w:rPr>
          <w:noProof/>
        </w:rPr>
        <w:fldChar w:fldCharType="end"/>
      </w:r>
    </w:p>
    <w:p w14:paraId="08A4DAE8" w14:textId="0E80547D" w:rsidR="00EF1B42" w:rsidRDefault="00EF1B42">
      <w:pPr>
        <w:pStyle w:val="TOC2"/>
        <w:tabs>
          <w:tab w:val="left" w:pos="960"/>
          <w:tab w:val="right" w:leader="dot" w:pos="9227"/>
        </w:tabs>
        <w:rPr>
          <w:rFonts w:asciiTheme="minorHAnsi" w:hAnsiTheme="minorHAnsi"/>
          <w:b w:val="0"/>
          <w:noProof/>
        </w:rPr>
      </w:pPr>
      <w:r>
        <w:rPr>
          <w:noProof/>
        </w:rPr>
        <w:t>4.28</w:t>
      </w:r>
      <w:r>
        <w:rPr>
          <w:rFonts w:asciiTheme="minorHAnsi" w:hAnsiTheme="minorHAnsi"/>
          <w:b w:val="0"/>
          <w:noProof/>
        </w:rPr>
        <w:tab/>
      </w:r>
      <w:r>
        <w:rPr>
          <w:noProof/>
        </w:rPr>
        <w:t>SetAxisUnits (char** UnitNames)</w:t>
      </w:r>
      <w:r>
        <w:rPr>
          <w:noProof/>
        </w:rPr>
        <w:tab/>
      </w:r>
      <w:r>
        <w:rPr>
          <w:noProof/>
        </w:rPr>
        <w:fldChar w:fldCharType="begin"/>
      </w:r>
      <w:r>
        <w:rPr>
          <w:noProof/>
        </w:rPr>
        <w:instrText xml:space="preserve"> PAGEREF _Toc21588891 \h </w:instrText>
      </w:r>
      <w:r>
        <w:rPr>
          <w:noProof/>
        </w:rPr>
      </w:r>
      <w:r>
        <w:rPr>
          <w:noProof/>
        </w:rPr>
        <w:fldChar w:fldCharType="separate"/>
      </w:r>
      <w:r>
        <w:rPr>
          <w:noProof/>
        </w:rPr>
        <w:t>14</w:t>
      </w:r>
      <w:r>
        <w:rPr>
          <w:noProof/>
        </w:rPr>
        <w:fldChar w:fldCharType="end"/>
      </w:r>
    </w:p>
    <w:p w14:paraId="376EB825" w14:textId="488781F4" w:rsidR="00EF1B42" w:rsidRDefault="00EF1B42">
      <w:pPr>
        <w:pStyle w:val="TOC2"/>
        <w:tabs>
          <w:tab w:val="left" w:pos="960"/>
          <w:tab w:val="right" w:leader="dot" w:pos="9227"/>
        </w:tabs>
        <w:rPr>
          <w:rFonts w:asciiTheme="minorHAnsi" w:hAnsiTheme="minorHAnsi"/>
          <w:b w:val="0"/>
          <w:noProof/>
        </w:rPr>
      </w:pPr>
      <w:r>
        <w:rPr>
          <w:noProof/>
        </w:rPr>
        <w:t>4.29</w:t>
      </w:r>
      <w:r>
        <w:rPr>
          <w:rFonts w:asciiTheme="minorHAnsi" w:hAnsiTheme="minorHAnsi"/>
          <w:b w:val="0"/>
          <w:noProof/>
        </w:rPr>
        <w:tab/>
      </w:r>
      <w:r>
        <w:rPr>
          <w:noProof/>
        </w:rPr>
        <w:t>SetEndPoseTolerance (Pose tolerances)</w:t>
      </w:r>
      <w:r>
        <w:rPr>
          <w:noProof/>
        </w:rPr>
        <w:tab/>
      </w:r>
      <w:r>
        <w:rPr>
          <w:noProof/>
        </w:rPr>
        <w:fldChar w:fldCharType="begin"/>
      </w:r>
      <w:r>
        <w:rPr>
          <w:noProof/>
        </w:rPr>
        <w:instrText xml:space="preserve"> PAGEREF _Toc21588892 \h </w:instrText>
      </w:r>
      <w:r>
        <w:rPr>
          <w:noProof/>
        </w:rPr>
      </w:r>
      <w:r>
        <w:rPr>
          <w:noProof/>
        </w:rPr>
        <w:fldChar w:fldCharType="separate"/>
      </w:r>
      <w:r>
        <w:rPr>
          <w:noProof/>
        </w:rPr>
        <w:t>15</w:t>
      </w:r>
      <w:r>
        <w:rPr>
          <w:noProof/>
        </w:rPr>
        <w:fldChar w:fldCharType="end"/>
      </w:r>
    </w:p>
    <w:p w14:paraId="2D9B3052" w14:textId="438C5184" w:rsidR="00EF1B42" w:rsidRDefault="00EF1B42">
      <w:pPr>
        <w:pStyle w:val="TOC2"/>
        <w:tabs>
          <w:tab w:val="left" w:pos="960"/>
          <w:tab w:val="right" w:leader="dot" w:pos="9227"/>
        </w:tabs>
        <w:rPr>
          <w:rFonts w:asciiTheme="minorHAnsi" w:hAnsiTheme="minorHAnsi"/>
          <w:b w:val="0"/>
          <w:noProof/>
        </w:rPr>
      </w:pPr>
      <w:r>
        <w:rPr>
          <w:noProof/>
        </w:rPr>
        <w:t>4.30</w:t>
      </w:r>
      <w:r>
        <w:rPr>
          <w:rFonts w:asciiTheme="minorHAnsi" w:hAnsiTheme="minorHAnsi"/>
          <w:b w:val="0"/>
          <w:noProof/>
        </w:rPr>
        <w:tab/>
      </w:r>
      <w:r>
        <w:rPr>
          <w:noProof/>
        </w:rPr>
        <w:t>SetIntermediatePoseTolerance (robotPose* tolerances)</w:t>
      </w:r>
      <w:r>
        <w:rPr>
          <w:noProof/>
        </w:rPr>
        <w:tab/>
      </w:r>
      <w:r>
        <w:rPr>
          <w:noProof/>
        </w:rPr>
        <w:fldChar w:fldCharType="begin"/>
      </w:r>
      <w:r>
        <w:rPr>
          <w:noProof/>
        </w:rPr>
        <w:instrText xml:space="preserve"> PAGEREF _Toc21588893 \h </w:instrText>
      </w:r>
      <w:r>
        <w:rPr>
          <w:noProof/>
        </w:rPr>
      </w:r>
      <w:r>
        <w:rPr>
          <w:noProof/>
        </w:rPr>
        <w:fldChar w:fldCharType="separate"/>
      </w:r>
      <w:r>
        <w:rPr>
          <w:noProof/>
        </w:rPr>
        <w:t>15</w:t>
      </w:r>
      <w:r>
        <w:rPr>
          <w:noProof/>
        </w:rPr>
        <w:fldChar w:fldCharType="end"/>
      </w:r>
    </w:p>
    <w:p w14:paraId="35997B34" w14:textId="0376529C" w:rsidR="00EF1B42" w:rsidRDefault="00EF1B42">
      <w:pPr>
        <w:pStyle w:val="TOC2"/>
        <w:tabs>
          <w:tab w:val="left" w:pos="960"/>
          <w:tab w:val="right" w:leader="dot" w:pos="9227"/>
        </w:tabs>
        <w:rPr>
          <w:rFonts w:asciiTheme="minorHAnsi" w:hAnsiTheme="minorHAnsi"/>
          <w:b w:val="0"/>
          <w:noProof/>
        </w:rPr>
      </w:pPr>
      <w:r>
        <w:rPr>
          <w:noProof/>
        </w:rPr>
        <w:t>4.31</w:t>
      </w:r>
      <w:r>
        <w:rPr>
          <w:rFonts w:asciiTheme="minorHAnsi" w:hAnsiTheme="minorHAnsi"/>
          <w:b w:val="0"/>
          <w:noProof/>
        </w:rPr>
        <w:tab/>
      </w:r>
      <w:r>
        <w:rPr>
          <w:noProof/>
        </w:rPr>
        <w:t>SetLengthUnits (char* UnitName)</w:t>
      </w:r>
      <w:r>
        <w:rPr>
          <w:noProof/>
        </w:rPr>
        <w:tab/>
      </w:r>
      <w:r>
        <w:rPr>
          <w:noProof/>
        </w:rPr>
        <w:fldChar w:fldCharType="begin"/>
      </w:r>
      <w:r>
        <w:rPr>
          <w:noProof/>
        </w:rPr>
        <w:instrText xml:space="preserve"> PAGEREF _Toc21588894 \h </w:instrText>
      </w:r>
      <w:r>
        <w:rPr>
          <w:noProof/>
        </w:rPr>
      </w:r>
      <w:r>
        <w:rPr>
          <w:noProof/>
        </w:rPr>
        <w:fldChar w:fldCharType="separate"/>
      </w:r>
      <w:r>
        <w:rPr>
          <w:noProof/>
        </w:rPr>
        <w:t>15</w:t>
      </w:r>
      <w:r>
        <w:rPr>
          <w:noProof/>
        </w:rPr>
        <w:fldChar w:fldCharType="end"/>
      </w:r>
    </w:p>
    <w:p w14:paraId="5C184352" w14:textId="6C4B07E6" w:rsidR="00EF1B42" w:rsidRDefault="00EF1B42">
      <w:pPr>
        <w:pStyle w:val="TOC2"/>
        <w:tabs>
          <w:tab w:val="left" w:pos="960"/>
          <w:tab w:val="right" w:leader="dot" w:pos="9227"/>
        </w:tabs>
        <w:rPr>
          <w:rFonts w:asciiTheme="minorHAnsi" w:hAnsiTheme="minorHAnsi"/>
          <w:b w:val="0"/>
          <w:noProof/>
        </w:rPr>
      </w:pPr>
      <w:r>
        <w:rPr>
          <w:noProof/>
        </w:rPr>
        <w:t>4.32</w:t>
      </w:r>
      <w:r>
        <w:rPr>
          <w:rFonts w:asciiTheme="minorHAnsi" w:hAnsiTheme="minorHAnsi"/>
          <w:b w:val="0"/>
          <w:noProof/>
        </w:rPr>
        <w:tab/>
      </w:r>
      <w:r>
        <w:rPr>
          <w:noProof/>
        </w:rPr>
        <w:t>SetParameter (char* ParamName, void* value)</w:t>
      </w:r>
      <w:r>
        <w:rPr>
          <w:noProof/>
        </w:rPr>
        <w:tab/>
      </w:r>
      <w:r>
        <w:rPr>
          <w:noProof/>
        </w:rPr>
        <w:fldChar w:fldCharType="begin"/>
      </w:r>
      <w:r>
        <w:rPr>
          <w:noProof/>
        </w:rPr>
        <w:instrText xml:space="preserve"> PAGEREF _Toc21588895 \h </w:instrText>
      </w:r>
      <w:r>
        <w:rPr>
          <w:noProof/>
        </w:rPr>
      </w:r>
      <w:r>
        <w:rPr>
          <w:noProof/>
        </w:rPr>
        <w:fldChar w:fldCharType="separate"/>
      </w:r>
      <w:r>
        <w:rPr>
          <w:noProof/>
        </w:rPr>
        <w:t>15</w:t>
      </w:r>
      <w:r>
        <w:rPr>
          <w:noProof/>
        </w:rPr>
        <w:fldChar w:fldCharType="end"/>
      </w:r>
    </w:p>
    <w:p w14:paraId="29DB7AEE" w14:textId="6F28C184" w:rsidR="00EF1B42" w:rsidRDefault="00EF1B42">
      <w:pPr>
        <w:pStyle w:val="TOC2"/>
        <w:tabs>
          <w:tab w:val="left" w:pos="960"/>
          <w:tab w:val="right" w:leader="dot" w:pos="9227"/>
        </w:tabs>
        <w:rPr>
          <w:rFonts w:asciiTheme="minorHAnsi" w:hAnsiTheme="minorHAnsi"/>
          <w:b w:val="0"/>
          <w:noProof/>
        </w:rPr>
      </w:pPr>
      <w:r>
        <w:rPr>
          <w:noProof/>
        </w:rPr>
        <w:t>4.33</w:t>
      </w:r>
      <w:r>
        <w:rPr>
          <w:rFonts w:asciiTheme="minorHAnsi" w:hAnsiTheme="minorHAnsi"/>
          <w:b w:val="0"/>
          <w:noProof/>
        </w:rPr>
        <w:tab/>
      </w:r>
      <w:r>
        <w:rPr>
          <w:noProof/>
        </w:rPr>
        <w:t>SetRelativeAcceleration (double percent)</w:t>
      </w:r>
      <w:r>
        <w:rPr>
          <w:noProof/>
        </w:rPr>
        <w:tab/>
      </w:r>
      <w:r>
        <w:rPr>
          <w:noProof/>
        </w:rPr>
        <w:fldChar w:fldCharType="begin"/>
      </w:r>
      <w:r>
        <w:rPr>
          <w:noProof/>
        </w:rPr>
        <w:instrText xml:space="preserve"> PAGEREF _Toc21588896 \h </w:instrText>
      </w:r>
      <w:r>
        <w:rPr>
          <w:noProof/>
        </w:rPr>
      </w:r>
      <w:r>
        <w:rPr>
          <w:noProof/>
        </w:rPr>
        <w:fldChar w:fldCharType="separate"/>
      </w:r>
      <w:r>
        <w:rPr>
          <w:noProof/>
        </w:rPr>
        <w:t>15</w:t>
      </w:r>
      <w:r>
        <w:rPr>
          <w:noProof/>
        </w:rPr>
        <w:fldChar w:fldCharType="end"/>
      </w:r>
    </w:p>
    <w:p w14:paraId="6407C3A4" w14:textId="2BCE9DBC" w:rsidR="00EF1B42" w:rsidRDefault="00EF1B42">
      <w:pPr>
        <w:pStyle w:val="TOC2"/>
        <w:tabs>
          <w:tab w:val="left" w:pos="960"/>
          <w:tab w:val="right" w:leader="dot" w:pos="9227"/>
        </w:tabs>
        <w:rPr>
          <w:rFonts w:asciiTheme="minorHAnsi" w:hAnsiTheme="minorHAnsi"/>
          <w:b w:val="0"/>
          <w:noProof/>
        </w:rPr>
      </w:pPr>
      <w:r>
        <w:rPr>
          <w:noProof/>
        </w:rPr>
        <w:t>4.34</w:t>
      </w:r>
      <w:r>
        <w:rPr>
          <w:rFonts w:asciiTheme="minorHAnsi" w:hAnsiTheme="minorHAnsi"/>
          <w:b w:val="0"/>
          <w:noProof/>
        </w:rPr>
        <w:tab/>
      </w:r>
      <w:r>
        <w:rPr>
          <w:noProof/>
        </w:rPr>
        <w:t>SetRelativeSpeed (double percent)</w:t>
      </w:r>
      <w:r>
        <w:rPr>
          <w:noProof/>
        </w:rPr>
        <w:tab/>
      </w:r>
      <w:r>
        <w:rPr>
          <w:noProof/>
        </w:rPr>
        <w:fldChar w:fldCharType="begin"/>
      </w:r>
      <w:r>
        <w:rPr>
          <w:noProof/>
        </w:rPr>
        <w:instrText xml:space="preserve"> PAGEREF _Toc21588897 \h </w:instrText>
      </w:r>
      <w:r>
        <w:rPr>
          <w:noProof/>
        </w:rPr>
      </w:r>
      <w:r>
        <w:rPr>
          <w:noProof/>
        </w:rPr>
        <w:fldChar w:fldCharType="separate"/>
      </w:r>
      <w:r>
        <w:rPr>
          <w:noProof/>
        </w:rPr>
        <w:t>16</w:t>
      </w:r>
      <w:r>
        <w:rPr>
          <w:noProof/>
        </w:rPr>
        <w:fldChar w:fldCharType="end"/>
      </w:r>
    </w:p>
    <w:p w14:paraId="18E959D9" w14:textId="3D447049" w:rsidR="00EF1B42" w:rsidRDefault="00EF1B42">
      <w:pPr>
        <w:pStyle w:val="TOC2"/>
        <w:tabs>
          <w:tab w:val="left" w:pos="960"/>
          <w:tab w:val="right" w:leader="dot" w:pos="9227"/>
        </w:tabs>
        <w:rPr>
          <w:rFonts w:asciiTheme="minorHAnsi" w:hAnsiTheme="minorHAnsi"/>
          <w:b w:val="0"/>
          <w:noProof/>
        </w:rPr>
      </w:pPr>
      <w:r>
        <w:rPr>
          <w:noProof/>
        </w:rPr>
        <w:t>4.35</w:t>
      </w:r>
      <w:r>
        <w:rPr>
          <w:rFonts w:asciiTheme="minorHAnsi" w:hAnsiTheme="minorHAnsi"/>
          <w:b w:val="0"/>
          <w:noProof/>
        </w:rPr>
        <w:tab/>
      </w:r>
      <w:r>
        <w:rPr>
          <w:noProof/>
        </w:rPr>
        <w:t>SetRobotDO (dig_out, val)</w:t>
      </w:r>
      <w:r>
        <w:rPr>
          <w:noProof/>
        </w:rPr>
        <w:tab/>
      </w:r>
      <w:r>
        <w:rPr>
          <w:noProof/>
        </w:rPr>
        <w:fldChar w:fldCharType="begin"/>
      </w:r>
      <w:r>
        <w:rPr>
          <w:noProof/>
        </w:rPr>
        <w:instrText xml:space="preserve"> PAGEREF _Toc21588898 \h </w:instrText>
      </w:r>
      <w:r>
        <w:rPr>
          <w:noProof/>
        </w:rPr>
      </w:r>
      <w:r>
        <w:rPr>
          <w:noProof/>
        </w:rPr>
        <w:fldChar w:fldCharType="separate"/>
      </w:r>
      <w:r>
        <w:rPr>
          <w:noProof/>
        </w:rPr>
        <w:t>16</w:t>
      </w:r>
      <w:r>
        <w:rPr>
          <w:noProof/>
        </w:rPr>
        <w:fldChar w:fldCharType="end"/>
      </w:r>
    </w:p>
    <w:p w14:paraId="4B28A98E" w14:textId="07DCCFC1" w:rsidR="00EF1B42" w:rsidRDefault="00EF1B42">
      <w:pPr>
        <w:pStyle w:val="TOC2"/>
        <w:tabs>
          <w:tab w:val="left" w:pos="960"/>
          <w:tab w:val="right" w:leader="dot" w:pos="9227"/>
        </w:tabs>
        <w:rPr>
          <w:rFonts w:asciiTheme="minorHAnsi" w:hAnsiTheme="minorHAnsi"/>
          <w:b w:val="0"/>
          <w:noProof/>
        </w:rPr>
      </w:pPr>
      <w:r>
        <w:rPr>
          <w:noProof/>
        </w:rPr>
        <w:t>4.36</w:t>
      </w:r>
      <w:r>
        <w:rPr>
          <w:rFonts w:asciiTheme="minorHAnsi" w:hAnsiTheme="minorHAnsi"/>
          <w:b w:val="0"/>
          <w:noProof/>
        </w:rPr>
        <w:tab/>
      </w:r>
      <w:r>
        <w:rPr>
          <w:noProof/>
        </w:rPr>
        <w:t>SetRobotIO (IO *io)</w:t>
      </w:r>
      <w:r>
        <w:rPr>
          <w:noProof/>
        </w:rPr>
        <w:tab/>
      </w:r>
      <w:r>
        <w:rPr>
          <w:noProof/>
        </w:rPr>
        <w:fldChar w:fldCharType="begin"/>
      </w:r>
      <w:r>
        <w:rPr>
          <w:noProof/>
        </w:rPr>
        <w:instrText xml:space="preserve"> PAGEREF _Toc21588899 \h </w:instrText>
      </w:r>
      <w:r>
        <w:rPr>
          <w:noProof/>
        </w:rPr>
      </w:r>
      <w:r>
        <w:rPr>
          <w:noProof/>
        </w:rPr>
        <w:fldChar w:fldCharType="separate"/>
      </w:r>
      <w:r>
        <w:rPr>
          <w:noProof/>
        </w:rPr>
        <w:t>16</w:t>
      </w:r>
      <w:r>
        <w:rPr>
          <w:noProof/>
        </w:rPr>
        <w:fldChar w:fldCharType="end"/>
      </w:r>
    </w:p>
    <w:p w14:paraId="71FD909D" w14:textId="73C79A97" w:rsidR="00EF1B42" w:rsidRDefault="00EF1B42">
      <w:pPr>
        <w:pStyle w:val="TOC2"/>
        <w:tabs>
          <w:tab w:val="left" w:pos="960"/>
          <w:tab w:val="right" w:leader="dot" w:pos="9227"/>
        </w:tabs>
        <w:rPr>
          <w:rFonts w:asciiTheme="minorHAnsi" w:hAnsiTheme="minorHAnsi"/>
          <w:b w:val="0"/>
          <w:noProof/>
        </w:rPr>
      </w:pPr>
      <w:r>
        <w:rPr>
          <w:noProof/>
        </w:rPr>
        <w:t>4.37</w:t>
      </w:r>
      <w:r>
        <w:rPr>
          <w:rFonts w:asciiTheme="minorHAnsi" w:hAnsiTheme="minorHAnsi"/>
          <w:b w:val="0"/>
          <w:noProof/>
        </w:rPr>
        <w:tab/>
      </w:r>
      <w:r>
        <w:rPr>
          <w:noProof/>
        </w:rPr>
        <w:t>SetTool (double percent)</w:t>
      </w:r>
      <w:r>
        <w:rPr>
          <w:noProof/>
        </w:rPr>
        <w:tab/>
      </w:r>
      <w:r>
        <w:rPr>
          <w:noProof/>
        </w:rPr>
        <w:fldChar w:fldCharType="begin"/>
      </w:r>
      <w:r>
        <w:rPr>
          <w:noProof/>
        </w:rPr>
        <w:instrText xml:space="preserve"> PAGEREF _Toc21588900 \h </w:instrText>
      </w:r>
      <w:r>
        <w:rPr>
          <w:noProof/>
        </w:rPr>
      </w:r>
      <w:r>
        <w:rPr>
          <w:noProof/>
        </w:rPr>
        <w:fldChar w:fldCharType="separate"/>
      </w:r>
      <w:r>
        <w:rPr>
          <w:noProof/>
        </w:rPr>
        <w:t>16</w:t>
      </w:r>
      <w:r>
        <w:rPr>
          <w:noProof/>
        </w:rPr>
        <w:fldChar w:fldCharType="end"/>
      </w:r>
    </w:p>
    <w:p w14:paraId="27A1C3AF" w14:textId="0F73141F" w:rsidR="00EF1B42" w:rsidRDefault="00EF1B42">
      <w:pPr>
        <w:pStyle w:val="TOC2"/>
        <w:tabs>
          <w:tab w:val="left" w:pos="960"/>
          <w:tab w:val="right" w:leader="dot" w:pos="9227"/>
        </w:tabs>
        <w:rPr>
          <w:rFonts w:asciiTheme="minorHAnsi" w:hAnsiTheme="minorHAnsi"/>
          <w:b w:val="0"/>
          <w:noProof/>
        </w:rPr>
      </w:pPr>
      <w:r>
        <w:rPr>
          <w:noProof/>
        </w:rPr>
        <w:t>4.38</w:t>
      </w:r>
      <w:r>
        <w:rPr>
          <w:rFonts w:asciiTheme="minorHAnsi" w:hAnsiTheme="minorHAnsi"/>
          <w:b w:val="0"/>
          <w:noProof/>
        </w:rPr>
        <w:tab/>
      </w:r>
      <w:r>
        <w:rPr>
          <w:noProof/>
        </w:rPr>
        <w:t>StopMotion (integer condition)</w:t>
      </w:r>
      <w:r>
        <w:rPr>
          <w:noProof/>
        </w:rPr>
        <w:tab/>
      </w:r>
      <w:r>
        <w:rPr>
          <w:noProof/>
        </w:rPr>
        <w:fldChar w:fldCharType="begin"/>
      </w:r>
      <w:r>
        <w:rPr>
          <w:noProof/>
        </w:rPr>
        <w:instrText xml:space="preserve"> PAGEREF _Toc21588901 \h </w:instrText>
      </w:r>
      <w:r>
        <w:rPr>
          <w:noProof/>
        </w:rPr>
      </w:r>
      <w:r>
        <w:rPr>
          <w:noProof/>
        </w:rPr>
        <w:fldChar w:fldCharType="separate"/>
      </w:r>
      <w:r>
        <w:rPr>
          <w:noProof/>
        </w:rPr>
        <w:t>17</w:t>
      </w:r>
      <w:r>
        <w:rPr>
          <w:noProof/>
        </w:rPr>
        <w:fldChar w:fldCharType="end"/>
      </w:r>
    </w:p>
    <w:p w14:paraId="03DCD2BD" w14:textId="1B0215EF" w:rsidR="00EF1B42" w:rsidRDefault="00EF1B42">
      <w:pPr>
        <w:pStyle w:val="TOC2"/>
        <w:tabs>
          <w:tab w:val="left" w:pos="960"/>
          <w:tab w:val="right" w:leader="dot" w:pos="9227"/>
        </w:tabs>
        <w:rPr>
          <w:rFonts w:asciiTheme="minorHAnsi" w:hAnsiTheme="minorHAnsi"/>
          <w:b w:val="0"/>
          <w:noProof/>
        </w:rPr>
      </w:pPr>
      <w:r>
        <w:rPr>
          <w:noProof/>
        </w:rPr>
        <w:t>4.39</w:t>
      </w:r>
      <w:r>
        <w:rPr>
          <w:rFonts w:asciiTheme="minorHAnsi" w:hAnsiTheme="minorHAnsi"/>
          <w:b w:val="0"/>
          <w:noProof/>
        </w:rPr>
        <w:tab/>
      </w:r>
      <w:r>
        <w:rPr>
          <w:noProof/>
        </w:rPr>
        <w:t>ToSystem (char* targetID)</w:t>
      </w:r>
      <w:r>
        <w:rPr>
          <w:noProof/>
        </w:rPr>
        <w:tab/>
      </w:r>
      <w:r>
        <w:rPr>
          <w:noProof/>
        </w:rPr>
        <w:fldChar w:fldCharType="begin"/>
      </w:r>
      <w:r>
        <w:rPr>
          <w:noProof/>
        </w:rPr>
        <w:instrText xml:space="preserve"> PAGEREF _Toc21588902 \h </w:instrText>
      </w:r>
      <w:r>
        <w:rPr>
          <w:noProof/>
        </w:rPr>
      </w:r>
      <w:r>
        <w:rPr>
          <w:noProof/>
        </w:rPr>
        <w:fldChar w:fldCharType="separate"/>
      </w:r>
      <w:r>
        <w:rPr>
          <w:noProof/>
        </w:rPr>
        <w:t>17</w:t>
      </w:r>
      <w:r>
        <w:rPr>
          <w:noProof/>
        </w:rPr>
        <w:fldChar w:fldCharType="end"/>
      </w:r>
    </w:p>
    <w:p w14:paraId="498D5F0C" w14:textId="77D57892" w:rsidR="00EF1B42" w:rsidRDefault="00EF1B42">
      <w:pPr>
        <w:pStyle w:val="TOC2"/>
        <w:tabs>
          <w:tab w:val="left" w:pos="960"/>
          <w:tab w:val="right" w:leader="dot" w:pos="9227"/>
        </w:tabs>
        <w:rPr>
          <w:rFonts w:asciiTheme="minorHAnsi" w:hAnsiTheme="minorHAnsi"/>
          <w:b w:val="0"/>
          <w:noProof/>
        </w:rPr>
      </w:pPr>
      <w:r>
        <w:rPr>
          <w:noProof/>
        </w:rPr>
        <w:t>4.40</w:t>
      </w:r>
      <w:r>
        <w:rPr>
          <w:rFonts w:asciiTheme="minorHAnsi" w:hAnsiTheme="minorHAnsi"/>
          <w:b w:val="0"/>
          <w:noProof/>
        </w:rPr>
        <w:tab/>
      </w:r>
      <w:r>
        <w:rPr>
          <w:noProof/>
        </w:rPr>
        <w:t>ToWorld (char* targetID)</w:t>
      </w:r>
      <w:r>
        <w:rPr>
          <w:noProof/>
        </w:rPr>
        <w:tab/>
      </w:r>
      <w:r>
        <w:rPr>
          <w:noProof/>
        </w:rPr>
        <w:fldChar w:fldCharType="begin"/>
      </w:r>
      <w:r>
        <w:rPr>
          <w:noProof/>
        </w:rPr>
        <w:instrText xml:space="preserve"> PAGEREF _Toc21588903 \h </w:instrText>
      </w:r>
      <w:r>
        <w:rPr>
          <w:noProof/>
        </w:rPr>
      </w:r>
      <w:r>
        <w:rPr>
          <w:noProof/>
        </w:rPr>
        <w:fldChar w:fldCharType="separate"/>
      </w:r>
      <w:r>
        <w:rPr>
          <w:noProof/>
        </w:rPr>
        <w:t>17</w:t>
      </w:r>
      <w:r>
        <w:rPr>
          <w:noProof/>
        </w:rPr>
        <w:fldChar w:fldCharType="end"/>
      </w:r>
    </w:p>
    <w:p w14:paraId="4F8426A6" w14:textId="421AA58E" w:rsidR="00EF1B42" w:rsidRDefault="00EF1B42">
      <w:pPr>
        <w:pStyle w:val="TOC2"/>
        <w:tabs>
          <w:tab w:val="left" w:pos="960"/>
          <w:tab w:val="right" w:leader="dot" w:pos="9227"/>
        </w:tabs>
        <w:rPr>
          <w:rFonts w:asciiTheme="minorHAnsi" w:hAnsiTheme="minorHAnsi"/>
          <w:b w:val="0"/>
          <w:noProof/>
        </w:rPr>
      </w:pPr>
      <w:r>
        <w:rPr>
          <w:noProof/>
        </w:rPr>
        <w:t>4.41</w:t>
      </w:r>
      <w:r>
        <w:rPr>
          <w:rFonts w:asciiTheme="minorHAnsi" w:hAnsiTheme="minorHAnsi"/>
          <w:b w:val="0"/>
          <w:noProof/>
        </w:rPr>
        <w:tab/>
      </w:r>
      <w:r>
        <w:rPr>
          <w:noProof/>
        </w:rPr>
        <w:t>ToWorld (char* targetID)</w:t>
      </w:r>
      <w:r>
        <w:rPr>
          <w:noProof/>
        </w:rPr>
        <w:tab/>
      </w:r>
      <w:r>
        <w:rPr>
          <w:noProof/>
        </w:rPr>
        <w:fldChar w:fldCharType="begin"/>
      </w:r>
      <w:r>
        <w:rPr>
          <w:noProof/>
        </w:rPr>
        <w:instrText xml:space="preserve"> PAGEREF _Toc21588904 \h </w:instrText>
      </w:r>
      <w:r>
        <w:rPr>
          <w:noProof/>
        </w:rPr>
      </w:r>
      <w:r>
        <w:rPr>
          <w:noProof/>
        </w:rPr>
        <w:fldChar w:fldCharType="separate"/>
      </w:r>
      <w:r>
        <w:rPr>
          <w:noProof/>
        </w:rPr>
        <w:t>17</w:t>
      </w:r>
      <w:r>
        <w:rPr>
          <w:noProof/>
        </w:rPr>
        <w:fldChar w:fldCharType="end"/>
      </w:r>
    </w:p>
    <w:p w14:paraId="1BCB9F99" w14:textId="6A811E0C" w:rsidR="00EF1B42" w:rsidRDefault="00EF1B42">
      <w:pPr>
        <w:pStyle w:val="TOC2"/>
        <w:tabs>
          <w:tab w:val="left" w:pos="960"/>
          <w:tab w:val="right" w:leader="dot" w:pos="9227"/>
        </w:tabs>
        <w:rPr>
          <w:rFonts w:asciiTheme="minorHAnsi" w:hAnsiTheme="minorHAnsi"/>
          <w:b w:val="0"/>
          <w:noProof/>
        </w:rPr>
      </w:pPr>
      <w:r>
        <w:rPr>
          <w:noProof/>
        </w:rPr>
        <w:t>4.42</w:t>
      </w:r>
      <w:r>
        <w:rPr>
          <w:rFonts w:asciiTheme="minorHAnsi" w:hAnsiTheme="minorHAnsi"/>
          <w:b w:val="0"/>
          <w:noProof/>
        </w:rPr>
        <w:tab/>
      </w:r>
      <w:r>
        <w:rPr>
          <w:noProof/>
        </w:rPr>
        <w:t>UpdateSystemTransform (char* targetID)</w:t>
      </w:r>
      <w:r>
        <w:rPr>
          <w:noProof/>
        </w:rPr>
        <w:tab/>
      </w:r>
      <w:r>
        <w:rPr>
          <w:noProof/>
        </w:rPr>
        <w:fldChar w:fldCharType="begin"/>
      </w:r>
      <w:r>
        <w:rPr>
          <w:noProof/>
        </w:rPr>
        <w:instrText xml:space="preserve"> PAGEREF _Toc21588905 \h </w:instrText>
      </w:r>
      <w:r>
        <w:rPr>
          <w:noProof/>
        </w:rPr>
      </w:r>
      <w:r>
        <w:rPr>
          <w:noProof/>
        </w:rPr>
        <w:fldChar w:fldCharType="separate"/>
      </w:r>
      <w:r>
        <w:rPr>
          <w:noProof/>
        </w:rPr>
        <w:t>18</w:t>
      </w:r>
      <w:r>
        <w:rPr>
          <w:noProof/>
        </w:rPr>
        <w:fldChar w:fldCharType="end"/>
      </w:r>
    </w:p>
    <w:p w14:paraId="6DB67CA2" w14:textId="647A15EB" w:rsidR="00EF1B42" w:rsidRDefault="00EF1B42">
      <w:pPr>
        <w:pStyle w:val="TOC2"/>
        <w:tabs>
          <w:tab w:val="left" w:pos="960"/>
          <w:tab w:val="right" w:leader="dot" w:pos="9227"/>
        </w:tabs>
        <w:rPr>
          <w:rFonts w:asciiTheme="minorHAnsi" w:hAnsiTheme="minorHAnsi"/>
          <w:b w:val="0"/>
          <w:noProof/>
        </w:rPr>
      </w:pPr>
      <w:r>
        <w:rPr>
          <w:noProof/>
        </w:rPr>
        <w:t>4.43</w:t>
      </w:r>
      <w:r>
        <w:rPr>
          <w:rFonts w:asciiTheme="minorHAnsi" w:hAnsiTheme="minorHAnsi"/>
          <w:b w:val="0"/>
          <w:noProof/>
        </w:rPr>
        <w:tab/>
      </w:r>
      <w:r>
        <w:rPr>
          <w:noProof/>
        </w:rPr>
        <w:t>UpdateSystemTransform (char* targetID)</w:t>
      </w:r>
      <w:r>
        <w:rPr>
          <w:noProof/>
        </w:rPr>
        <w:tab/>
      </w:r>
      <w:r>
        <w:rPr>
          <w:noProof/>
        </w:rPr>
        <w:fldChar w:fldCharType="begin"/>
      </w:r>
      <w:r>
        <w:rPr>
          <w:noProof/>
        </w:rPr>
        <w:instrText xml:space="preserve"> PAGEREF _Toc21588906 \h </w:instrText>
      </w:r>
      <w:r>
        <w:rPr>
          <w:noProof/>
        </w:rPr>
      </w:r>
      <w:r>
        <w:rPr>
          <w:noProof/>
        </w:rPr>
        <w:fldChar w:fldCharType="separate"/>
      </w:r>
      <w:r>
        <w:rPr>
          <w:noProof/>
        </w:rPr>
        <w:t>18</w:t>
      </w:r>
      <w:r>
        <w:rPr>
          <w:noProof/>
        </w:rPr>
        <w:fldChar w:fldCharType="end"/>
      </w:r>
    </w:p>
    <w:p w14:paraId="0CD83AB5" w14:textId="7EEA598E" w:rsidR="00EF1B42" w:rsidRDefault="00EF1B42">
      <w:pPr>
        <w:pStyle w:val="TOC2"/>
        <w:tabs>
          <w:tab w:val="left" w:pos="960"/>
          <w:tab w:val="right" w:leader="dot" w:pos="9227"/>
        </w:tabs>
        <w:rPr>
          <w:rFonts w:asciiTheme="minorHAnsi" w:hAnsiTheme="minorHAnsi"/>
          <w:b w:val="0"/>
          <w:noProof/>
        </w:rPr>
      </w:pPr>
      <w:r>
        <w:rPr>
          <w:noProof/>
        </w:rPr>
        <w:t>4.44</w:t>
      </w:r>
      <w:r>
        <w:rPr>
          <w:rFonts w:asciiTheme="minorHAnsi" w:hAnsiTheme="minorHAnsi"/>
          <w:b w:val="0"/>
          <w:noProof/>
        </w:rPr>
        <w:tab/>
      </w:r>
      <w:r>
        <w:rPr>
          <w:noProof/>
        </w:rPr>
        <w:t>UpdateWorldTransform (char* targetID)</w:t>
      </w:r>
      <w:r>
        <w:rPr>
          <w:noProof/>
        </w:rPr>
        <w:tab/>
      </w:r>
      <w:r>
        <w:rPr>
          <w:noProof/>
        </w:rPr>
        <w:fldChar w:fldCharType="begin"/>
      </w:r>
      <w:r>
        <w:rPr>
          <w:noProof/>
        </w:rPr>
        <w:instrText xml:space="preserve"> PAGEREF _Toc21588907 \h </w:instrText>
      </w:r>
      <w:r>
        <w:rPr>
          <w:noProof/>
        </w:rPr>
      </w:r>
      <w:r>
        <w:rPr>
          <w:noProof/>
        </w:rPr>
        <w:fldChar w:fldCharType="separate"/>
      </w:r>
      <w:r>
        <w:rPr>
          <w:noProof/>
        </w:rPr>
        <w:t>18</w:t>
      </w:r>
      <w:r>
        <w:rPr>
          <w:noProof/>
        </w:rPr>
        <w:fldChar w:fldCharType="end"/>
      </w:r>
    </w:p>
    <w:p w14:paraId="5E50DBF0" w14:textId="78EBAFA7" w:rsidR="00EF1B42" w:rsidRDefault="00EF1B42">
      <w:pPr>
        <w:pStyle w:val="TOC2"/>
        <w:tabs>
          <w:tab w:val="left" w:pos="960"/>
          <w:tab w:val="right" w:leader="dot" w:pos="9227"/>
        </w:tabs>
        <w:rPr>
          <w:rFonts w:asciiTheme="minorHAnsi" w:hAnsiTheme="minorHAnsi"/>
          <w:b w:val="0"/>
          <w:noProof/>
        </w:rPr>
      </w:pPr>
      <w:r>
        <w:rPr>
          <w:noProof/>
        </w:rPr>
        <w:t>4.45</w:t>
      </w:r>
      <w:r>
        <w:rPr>
          <w:rFonts w:asciiTheme="minorHAnsi" w:hAnsiTheme="minorHAnsi"/>
          <w:b w:val="0"/>
          <w:noProof/>
        </w:rPr>
        <w:tab/>
      </w:r>
      <w:r>
        <w:rPr>
          <w:noProof/>
        </w:rPr>
        <w:t>UpdateWorldTransform (char* targetID)</w:t>
      </w:r>
      <w:r>
        <w:rPr>
          <w:noProof/>
        </w:rPr>
        <w:tab/>
      </w:r>
      <w:r>
        <w:rPr>
          <w:noProof/>
        </w:rPr>
        <w:fldChar w:fldCharType="begin"/>
      </w:r>
      <w:r>
        <w:rPr>
          <w:noProof/>
        </w:rPr>
        <w:instrText xml:space="preserve"> PAGEREF _Toc21588908 \h </w:instrText>
      </w:r>
      <w:r>
        <w:rPr>
          <w:noProof/>
        </w:rPr>
      </w:r>
      <w:r>
        <w:rPr>
          <w:noProof/>
        </w:rPr>
        <w:fldChar w:fldCharType="separate"/>
      </w:r>
      <w:r>
        <w:rPr>
          <w:noProof/>
        </w:rPr>
        <w:t>19</w:t>
      </w:r>
      <w:r>
        <w:rPr>
          <w:noProof/>
        </w:rPr>
        <w:fldChar w:fldCharType="end"/>
      </w:r>
    </w:p>
    <w:p w14:paraId="5F126A24" w14:textId="4A029251" w:rsidR="00EF1B42" w:rsidRDefault="00EF1B42">
      <w:pPr>
        <w:pStyle w:val="TOC1"/>
        <w:tabs>
          <w:tab w:val="left" w:pos="480"/>
          <w:tab w:val="right" w:leader="dot" w:pos="9227"/>
        </w:tabs>
        <w:rPr>
          <w:rFonts w:asciiTheme="minorHAnsi" w:hAnsiTheme="minorHAnsi"/>
          <w:b w:val="0"/>
          <w:noProof/>
          <w:szCs w:val="22"/>
        </w:rPr>
      </w:pPr>
      <w:r w:rsidRPr="00334F33">
        <w:rPr>
          <w:rFonts w:cs="Times New Roman"/>
          <w:noProof/>
        </w:rPr>
        <w:t>5</w:t>
      </w:r>
      <w:r>
        <w:rPr>
          <w:rFonts w:asciiTheme="minorHAnsi" w:hAnsiTheme="minorHAnsi"/>
          <w:b w:val="0"/>
          <w:noProof/>
          <w:szCs w:val="22"/>
        </w:rPr>
        <w:tab/>
      </w:r>
      <w:r w:rsidRPr="00334F33">
        <w:rPr>
          <w:rFonts w:cs="Times New Roman"/>
          <w:noProof/>
        </w:rPr>
        <w:t>Installation Instructions</w:t>
      </w:r>
      <w:r>
        <w:rPr>
          <w:noProof/>
        </w:rPr>
        <w:tab/>
      </w:r>
      <w:r>
        <w:rPr>
          <w:noProof/>
        </w:rPr>
        <w:fldChar w:fldCharType="begin"/>
      </w:r>
      <w:r>
        <w:rPr>
          <w:noProof/>
        </w:rPr>
        <w:instrText xml:space="preserve"> PAGEREF _Toc21588909 \h </w:instrText>
      </w:r>
      <w:r>
        <w:rPr>
          <w:noProof/>
        </w:rPr>
      </w:r>
      <w:r>
        <w:rPr>
          <w:noProof/>
        </w:rPr>
        <w:fldChar w:fldCharType="separate"/>
      </w:r>
      <w:r>
        <w:rPr>
          <w:noProof/>
        </w:rPr>
        <w:t>20</w:t>
      </w:r>
      <w:r>
        <w:rPr>
          <w:noProof/>
        </w:rPr>
        <w:fldChar w:fldCharType="end"/>
      </w:r>
    </w:p>
    <w:p w14:paraId="607ECCC1" w14:textId="4105F54B" w:rsidR="00EF1B42" w:rsidRDefault="00EF1B42">
      <w:pPr>
        <w:pStyle w:val="TOC2"/>
        <w:tabs>
          <w:tab w:val="left" w:pos="960"/>
          <w:tab w:val="right" w:leader="dot" w:pos="9227"/>
        </w:tabs>
        <w:rPr>
          <w:rFonts w:asciiTheme="minorHAnsi" w:hAnsiTheme="minorHAnsi"/>
          <w:b w:val="0"/>
          <w:noProof/>
        </w:rPr>
      </w:pPr>
      <w:r>
        <w:rPr>
          <w:noProof/>
        </w:rPr>
        <w:t>5.1</w:t>
      </w:r>
      <w:r>
        <w:rPr>
          <w:rFonts w:asciiTheme="minorHAnsi" w:hAnsiTheme="minorHAnsi"/>
          <w:b w:val="0"/>
          <w:noProof/>
        </w:rPr>
        <w:tab/>
      </w:r>
      <w:r>
        <w:rPr>
          <w:noProof/>
        </w:rPr>
        <w:t>KUKA (KRC2 Controller)</w:t>
      </w:r>
      <w:r>
        <w:rPr>
          <w:noProof/>
        </w:rPr>
        <w:tab/>
      </w:r>
      <w:r>
        <w:rPr>
          <w:noProof/>
        </w:rPr>
        <w:fldChar w:fldCharType="begin"/>
      </w:r>
      <w:r>
        <w:rPr>
          <w:noProof/>
        </w:rPr>
        <w:instrText xml:space="preserve"> PAGEREF _Toc21588910 \h </w:instrText>
      </w:r>
      <w:r>
        <w:rPr>
          <w:noProof/>
        </w:rPr>
      </w:r>
      <w:r>
        <w:rPr>
          <w:noProof/>
        </w:rPr>
        <w:fldChar w:fldCharType="separate"/>
      </w:r>
      <w:r>
        <w:rPr>
          <w:noProof/>
        </w:rPr>
        <w:t>20</w:t>
      </w:r>
      <w:r>
        <w:rPr>
          <w:noProof/>
        </w:rPr>
        <w:fldChar w:fldCharType="end"/>
      </w:r>
    </w:p>
    <w:p w14:paraId="7B81F49B" w14:textId="44A3DF40" w:rsidR="00EF1B42" w:rsidRDefault="00EF1B42">
      <w:pPr>
        <w:pStyle w:val="TOC3"/>
        <w:tabs>
          <w:tab w:val="left" w:pos="1200"/>
          <w:tab w:val="right" w:leader="dot" w:pos="9227"/>
        </w:tabs>
        <w:rPr>
          <w:rFonts w:asciiTheme="minorHAnsi" w:hAnsiTheme="minorHAnsi"/>
          <w:noProof/>
        </w:rPr>
      </w:pPr>
      <w:r>
        <w:rPr>
          <w:noProof/>
        </w:rPr>
        <w:t>5.1.1</w:t>
      </w:r>
      <w:r>
        <w:rPr>
          <w:rFonts w:asciiTheme="minorHAnsi" w:hAnsiTheme="minorHAnsi"/>
          <w:noProof/>
        </w:rPr>
        <w:tab/>
      </w:r>
      <w:r>
        <w:rPr>
          <w:noProof/>
        </w:rPr>
        <w:t>Copying the source code to the controller</w:t>
      </w:r>
      <w:r>
        <w:rPr>
          <w:noProof/>
        </w:rPr>
        <w:tab/>
      </w:r>
      <w:r>
        <w:rPr>
          <w:noProof/>
        </w:rPr>
        <w:fldChar w:fldCharType="begin"/>
      </w:r>
      <w:r>
        <w:rPr>
          <w:noProof/>
        </w:rPr>
        <w:instrText xml:space="preserve"> PAGEREF _Toc21588911 \h </w:instrText>
      </w:r>
      <w:r>
        <w:rPr>
          <w:noProof/>
        </w:rPr>
      </w:r>
      <w:r>
        <w:rPr>
          <w:noProof/>
        </w:rPr>
        <w:fldChar w:fldCharType="separate"/>
      </w:r>
      <w:r>
        <w:rPr>
          <w:noProof/>
        </w:rPr>
        <w:t>20</w:t>
      </w:r>
      <w:r>
        <w:rPr>
          <w:noProof/>
        </w:rPr>
        <w:fldChar w:fldCharType="end"/>
      </w:r>
    </w:p>
    <w:p w14:paraId="4391DF1C" w14:textId="4F1DF86E" w:rsidR="00EF1B42" w:rsidRDefault="00EF1B42">
      <w:pPr>
        <w:pStyle w:val="TOC3"/>
        <w:tabs>
          <w:tab w:val="left" w:pos="1200"/>
          <w:tab w:val="right" w:leader="dot" w:pos="9227"/>
        </w:tabs>
        <w:rPr>
          <w:rFonts w:asciiTheme="minorHAnsi" w:hAnsiTheme="minorHAnsi"/>
          <w:noProof/>
        </w:rPr>
      </w:pPr>
      <w:r>
        <w:rPr>
          <w:noProof/>
        </w:rPr>
        <w:t>5.1.2</w:t>
      </w:r>
      <w:r>
        <w:rPr>
          <w:rFonts w:asciiTheme="minorHAnsi" w:hAnsiTheme="minorHAnsi"/>
          <w:noProof/>
        </w:rPr>
        <w:tab/>
      </w:r>
      <w:r>
        <w:rPr>
          <w:noProof/>
        </w:rPr>
        <w:t>Running the CRPI client</w:t>
      </w:r>
      <w:r>
        <w:rPr>
          <w:noProof/>
        </w:rPr>
        <w:tab/>
      </w:r>
      <w:r>
        <w:rPr>
          <w:noProof/>
        </w:rPr>
        <w:fldChar w:fldCharType="begin"/>
      </w:r>
      <w:r>
        <w:rPr>
          <w:noProof/>
        </w:rPr>
        <w:instrText xml:space="preserve"> PAGEREF _Toc21588912 \h </w:instrText>
      </w:r>
      <w:r>
        <w:rPr>
          <w:noProof/>
        </w:rPr>
      </w:r>
      <w:r>
        <w:rPr>
          <w:noProof/>
        </w:rPr>
        <w:fldChar w:fldCharType="separate"/>
      </w:r>
      <w:r>
        <w:rPr>
          <w:noProof/>
        </w:rPr>
        <w:t>20</w:t>
      </w:r>
      <w:r>
        <w:rPr>
          <w:noProof/>
        </w:rPr>
        <w:fldChar w:fldCharType="end"/>
      </w:r>
    </w:p>
    <w:p w14:paraId="4E29184D" w14:textId="2EA93B48" w:rsidR="00EF1B42" w:rsidRDefault="00EF1B42">
      <w:pPr>
        <w:pStyle w:val="TOC2"/>
        <w:tabs>
          <w:tab w:val="left" w:pos="960"/>
          <w:tab w:val="right" w:leader="dot" w:pos="9227"/>
        </w:tabs>
        <w:rPr>
          <w:rFonts w:asciiTheme="minorHAnsi" w:hAnsiTheme="minorHAnsi"/>
          <w:b w:val="0"/>
          <w:noProof/>
        </w:rPr>
      </w:pPr>
      <w:r>
        <w:rPr>
          <w:noProof/>
        </w:rPr>
        <w:t>5.2</w:t>
      </w:r>
      <w:r>
        <w:rPr>
          <w:rFonts w:asciiTheme="minorHAnsi" w:hAnsiTheme="minorHAnsi"/>
          <w:b w:val="0"/>
          <w:noProof/>
        </w:rPr>
        <w:tab/>
      </w:r>
      <w:r>
        <w:rPr>
          <w:noProof/>
        </w:rPr>
        <w:t>ABB (IRC5 Controller)</w:t>
      </w:r>
      <w:r>
        <w:rPr>
          <w:noProof/>
        </w:rPr>
        <w:tab/>
      </w:r>
      <w:r>
        <w:rPr>
          <w:noProof/>
        </w:rPr>
        <w:fldChar w:fldCharType="begin"/>
      </w:r>
      <w:r>
        <w:rPr>
          <w:noProof/>
        </w:rPr>
        <w:instrText xml:space="preserve"> PAGEREF _Toc21588913 \h </w:instrText>
      </w:r>
      <w:r>
        <w:rPr>
          <w:noProof/>
        </w:rPr>
      </w:r>
      <w:r>
        <w:rPr>
          <w:noProof/>
        </w:rPr>
        <w:fldChar w:fldCharType="separate"/>
      </w:r>
      <w:r>
        <w:rPr>
          <w:noProof/>
        </w:rPr>
        <w:t>20</w:t>
      </w:r>
      <w:r>
        <w:rPr>
          <w:noProof/>
        </w:rPr>
        <w:fldChar w:fldCharType="end"/>
      </w:r>
    </w:p>
    <w:p w14:paraId="199627BA" w14:textId="0328024D" w:rsidR="00EF1B42" w:rsidRDefault="00EF1B42">
      <w:pPr>
        <w:pStyle w:val="TOC3"/>
        <w:tabs>
          <w:tab w:val="left" w:pos="1200"/>
          <w:tab w:val="right" w:leader="dot" w:pos="9227"/>
        </w:tabs>
        <w:rPr>
          <w:rFonts w:asciiTheme="minorHAnsi" w:hAnsiTheme="minorHAnsi"/>
          <w:noProof/>
        </w:rPr>
      </w:pPr>
      <w:r>
        <w:rPr>
          <w:noProof/>
        </w:rPr>
        <w:t>5.2.1</w:t>
      </w:r>
      <w:r>
        <w:rPr>
          <w:rFonts w:asciiTheme="minorHAnsi" w:hAnsiTheme="minorHAnsi"/>
          <w:noProof/>
        </w:rPr>
        <w:tab/>
      </w:r>
      <w:r>
        <w:rPr>
          <w:noProof/>
        </w:rPr>
        <w:t>Copying the source code to the controller</w:t>
      </w:r>
      <w:r>
        <w:rPr>
          <w:noProof/>
        </w:rPr>
        <w:tab/>
      </w:r>
      <w:r>
        <w:rPr>
          <w:noProof/>
        </w:rPr>
        <w:fldChar w:fldCharType="begin"/>
      </w:r>
      <w:r>
        <w:rPr>
          <w:noProof/>
        </w:rPr>
        <w:instrText xml:space="preserve"> PAGEREF _Toc21588914 \h </w:instrText>
      </w:r>
      <w:r>
        <w:rPr>
          <w:noProof/>
        </w:rPr>
      </w:r>
      <w:r>
        <w:rPr>
          <w:noProof/>
        </w:rPr>
        <w:fldChar w:fldCharType="separate"/>
      </w:r>
      <w:r>
        <w:rPr>
          <w:noProof/>
        </w:rPr>
        <w:t>21</w:t>
      </w:r>
      <w:r>
        <w:rPr>
          <w:noProof/>
        </w:rPr>
        <w:fldChar w:fldCharType="end"/>
      </w:r>
    </w:p>
    <w:p w14:paraId="307ED7AC" w14:textId="43677838" w:rsidR="00EF1B42" w:rsidRDefault="00EF1B42">
      <w:pPr>
        <w:pStyle w:val="TOC3"/>
        <w:tabs>
          <w:tab w:val="left" w:pos="1200"/>
          <w:tab w:val="right" w:leader="dot" w:pos="9227"/>
        </w:tabs>
        <w:rPr>
          <w:rFonts w:asciiTheme="minorHAnsi" w:hAnsiTheme="minorHAnsi"/>
          <w:noProof/>
        </w:rPr>
      </w:pPr>
      <w:r>
        <w:rPr>
          <w:noProof/>
        </w:rPr>
        <w:t>5.2.2</w:t>
      </w:r>
      <w:r>
        <w:rPr>
          <w:rFonts w:asciiTheme="minorHAnsi" w:hAnsiTheme="minorHAnsi"/>
          <w:noProof/>
        </w:rPr>
        <w:tab/>
      </w:r>
      <w:r>
        <w:rPr>
          <w:noProof/>
        </w:rPr>
        <w:t>Installing the system modules</w:t>
      </w:r>
      <w:r>
        <w:rPr>
          <w:noProof/>
        </w:rPr>
        <w:tab/>
      </w:r>
      <w:r>
        <w:rPr>
          <w:noProof/>
        </w:rPr>
        <w:fldChar w:fldCharType="begin"/>
      </w:r>
      <w:r>
        <w:rPr>
          <w:noProof/>
        </w:rPr>
        <w:instrText xml:space="preserve"> PAGEREF _Toc21588915 \h </w:instrText>
      </w:r>
      <w:r>
        <w:rPr>
          <w:noProof/>
        </w:rPr>
      </w:r>
      <w:r>
        <w:rPr>
          <w:noProof/>
        </w:rPr>
        <w:fldChar w:fldCharType="separate"/>
      </w:r>
      <w:r>
        <w:rPr>
          <w:noProof/>
        </w:rPr>
        <w:t>21</w:t>
      </w:r>
      <w:r>
        <w:rPr>
          <w:noProof/>
        </w:rPr>
        <w:fldChar w:fldCharType="end"/>
      </w:r>
    </w:p>
    <w:p w14:paraId="0D24B7CE" w14:textId="427D7548" w:rsidR="00EF1B42" w:rsidRDefault="00EF1B42">
      <w:pPr>
        <w:pStyle w:val="TOC3"/>
        <w:tabs>
          <w:tab w:val="left" w:pos="1200"/>
          <w:tab w:val="right" w:leader="dot" w:pos="9227"/>
        </w:tabs>
        <w:rPr>
          <w:rFonts w:asciiTheme="minorHAnsi" w:hAnsiTheme="minorHAnsi"/>
          <w:noProof/>
        </w:rPr>
      </w:pPr>
      <w:r>
        <w:rPr>
          <w:noProof/>
        </w:rPr>
        <w:t>5.2.3</w:t>
      </w:r>
      <w:r>
        <w:rPr>
          <w:rFonts w:asciiTheme="minorHAnsi" w:hAnsiTheme="minorHAnsi"/>
          <w:noProof/>
        </w:rPr>
        <w:tab/>
      </w:r>
      <w:r>
        <w:rPr>
          <w:noProof/>
        </w:rPr>
        <w:t>Running the CRPI Server</w:t>
      </w:r>
      <w:r>
        <w:rPr>
          <w:noProof/>
        </w:rPr>
        <w:tab/>
      </w:r>
      <w:r>
        <w:rPr>
          <w:noProof/>
        </w:rPr>
        <w:fldChar w:fldCharType="begin"/>
      </w:r>
      <w:r>
        <w:rPr>
          <w:noProof/>
        </w:rPr>
        <w:instrText xml:space="preserve"> PAGEREF _Toc21588916 \h </w:instrText>
      </w:r>
      <w:r>
        <w:rPr>
          <w:noProof/>
        </w:rPr>
      </w:r>
      <w:r>
        <w:rPr>
          <w:noProof/>
        </w:rPr>
        <w:fldChar w:fldCharType="separate"/>
      </w:r>
      <w:r>
        <w:rPr>
          <w:noProof/>
        </w:rPr>
        <w:t>22</w:t>
      </w:r>
      <w:r>
        <w:rPr>
          <w:noProof/>
        </w:rPr>
        <w:fldChar w:fldCharType="end"/>
      </w:r>
    </w:p>
    <w:p w14:paraId="54AC16E7" w14:textId="4C5144DD" w:rsidR="00EF1B42" w:rsidRDefault="00EF1B42">
      <w:pPr>
        <w:pStyle w:val="TOC1"/>
        <w:tabs>
          <w:tab w:val="left" w:pos="480"/>
          <w:tab w:val="right" w:leader="dot" w:pos="9227"/>
        </w:tabs>
        <w:rPr>
          <w:rFonts w:asciiTheme="minorHAnsi" w:hAnsiTheme="minorHAnsi"/>
          <w:b w:val="0"/>
          <w:noProof/>
          <w:szCs w:val="22"/>
        </w:rPr>
      </w:pPr>
      <w:r>
        <w:rPr>
          <w:noProof/>
        </w:rPr>
        <w:t>6</w:t>
      </w:r>
      <w:r>
        <w:rPr>
          <w:rFonts w:asciiTheme="minorHAnsi" w:hAnsiTheme="minorHAnsi"/>
          <w:b w:val="0"/>
          <w:noProof/>
          <w:szCs w:val="22"/>
        </w:rPr>
        <w:tab/>
      </w:r>
      <w:r>
        <w:rPr>
          <w:noProof/>
        </w:rPr>
        <w:t>Example CRPI Program</w:t>
      </w:r>
      <w:r>
        <w:rPr>
          <w:noProof/>
        </w:rPr>
        <w:tab/>
      </w:r>
      <w:r>
        <w:rPr>
          <w:noProof/>
        </w:rPr>
        <w:fldChar w:fldCharType="begin"/>
      </w:r>
      <w:r>
        <w:rPr>
          <w:noProof/>
        </w:rPr>
        <w:instrText xml:space="preserve"> PAGEREF _Toc21588917 \h </w:instrText>
      </w:r>
      <w:r>
        <w:rPr>
          <w:noProof/>
        </w:rPr>
      </w:r>
      <w:r>
        <w:rPr>
          <w:noProof/>
        </w:rPr>
        <w:fldChar w:fldCharType="separate"/>
      </w:r>
      <w:r>
        <w:rPr>
          <w:noProof/>
        </w:rPr>
        <w:t>23</w:t>
      </w:r>
      <w:r>
        <w:rPr>
          <w:noProof/>
        </w:rPr>
        <w:fldChar w:fldCharType="end"/>
      </w:r>
    </w:p>
    <w:p w14:paraId="4D9FC3BA" w14:textId="6FE6A095" w:rsidR="00F469ED" w:rsidRPr="0055091C" w:rsidRDefault="00F469ED" w:rsidP="00F469ED">
      <w:pPr>
        <w:pStyle w:val="Heading1"/>
        <w:numPr>
          <w:ilvl w:val="0"/>
          <w:numId w:val="0"/>
        </w:numPr>
        <w:ind w:left="360" w:hanging="360"/>
        <w:jc w:val="left"/>
        <w:rPr>
          <w:rFonts w:cs="Times New Roman"/>
          <w:sz w:val="22"/>
          <w:szCs w:val="22"/>
        </w:rPr>
      </w:pPr>
      <w:r w:rsidRPr="0055091C">
        <w:rPr>
          <w:rFonts w:eastAsiaTheme="minorEastAsia" w:cs="Times New Roman"/>
          <w:bCs w:val="0"/>
          <w:color w:val="auto"/>
          <w:sz w:val="22"/>
          <w:szCs w:val="22"/>
        </w:rPr>
        <w:fldChar w:fldCharType="end"/>
      </w:r>
    </w:p>
    <w:p w14:paraId="05249CB4" w14:textId="77777777" w:rsidR="00DA0F22" w:rsidRPr="0055091C" w:rsidRDefault="00DA0F22">
      <w:pPr>
        <w:rPr>
          <w:rFonts w:eastAsiaTheme="majorEastAsia" w:cs="Times New Roman"/>
          <w:b/>
          <w:bCs/>
          <w:color w:val="000000" w:themeColor="text1"/>
          <w:sz w:val="22"/>
          <w:szCs w:val="22"/>
        </w:rPr>
      </w:pPr>
      <w:r w:rsidRPr="0055091C">
        <w:rPr>
          <w:rFonts w:cs="Times New Roman"/>
          <w:sz w:val="22"/>
          <w:szCs w:val="22"/>
        </w:rPr>
        <w:br w:type="page"/>
      </w:r>
    </w:p>
    <w:p w14:paraId="689C489B" w14:textId="465AE3E2" w:rsidR="000247E4" w:rsidRPr="0055091C" w:rsidRDefault="000247E4" w:rsidP="000B72C4">
      <w:pPr>
        <w:pStyle w:val="Heading1"/>
        <w:rPr>
          <w:rFonts w:cs="Times New Roman"/>
          <w:sz w:val="22"/>
          <w:szCs w:val="22"/>
        </w:rPr>
      </w:pPr>
      <w:bookmarkStart w:id="1" w:name="_Toc21588847"/>
      <w:r w:rsidRPr="0055091C">
        <w:rPr>
          <w:rFonts w:cs="Times New Roman"/>
          <w:sz w:val="22"/>
          <w:szCs w:val="22"/>
        </w:rPr>
        <w:lastRenderedPageBreak/>
        <w:t>Introduction</w:t>
      </w:r>
      <w:r w:rsidR="00606AC0" w:rsidRPr="0055091C">
        <w:rPr>
          <w:rFonts w:cs="Times New Roman"/>
          <w:sz w:val="22"/>
          <w:szCs w:val="22"/>
        </w:rPr>
        <w:t xml:space="preserve">:  The </w:t>
      </w:r>
      <w:r w:rsidR="00F34073">
        <w:rPr>
          <w:rFonts w:cs="Times New Roman"/>
          <w:sz w:val="22"/>
          <w:szCs w:val="22"/>
        </w:rPr>
        <w:t xml:space="preserve">NIST ISD </w:t>
      </w:r>
      <w:r w:rsidR="00884F1A">
        <w:rPr>
          <w:rFonts w:cs="Times New Roman"/>
          <w:sz w:val="22"/>
          <w:szCs w:val="22"/>
        </w:rPr>
        <w:t>Collaborative</w:t>
      </w:r>
      <w:r w:rsidR="00F34073">
        <w:rPr>
          <w:rFonts w:cs="Times New Roman"/>
          <w:sz w:val="22"/>
          <w:szCs w:val="22"/>
        </w:rPr>
        <w:t xml:space="preserve"> Robot Programming Interface</w:t>
      </w:r>
      <w:bookmarkEnd w:id="1"/>
    </w:p>
    <w:p w14:paraId="4E9A4A62" w14:textId="77777777" w:rsidR="000247E4" w:rsidRPr="0055091C" w:rsidRDefault="000247E4" w:rsidP="00D766A8">
      <w:pPr>
        <w:rPr>
          <w:rFonts w:cs="Times New Roman"/>
          <w:sz w:val="22"/>
          <w:szCs w:val="22"/>
        </w:rPr>
      </w:pPr>
    </w:p>
    <w:p w14:paraId="1EF58211" w14:textId="697517E3" w:rsidR="00F34073" w:rsidRPr="0055091C" w:rsidRDefault="00F34073" w:rsidP="00AD7292">
      <w:pPr>
        <w:jc w:val="both"/>
        <w:rPr>
          <w:rFonts w:cs="Times New Roman"/>
          <w:sz w:val="22"/>
          <w:szCs w:val="22"/>
        </w:rPr>
      </w:pPr>
      <w:r>
        <w:rPr>
          <w:rFonts w:cs="Times New Roman"/>
          <w:sz w:val="22"/>
          <w:szCs w:val="22"/>
        </w:rPr>
        <w:t xml:space="preserve">Originally based on the Canonical Robot Command Language (CRCL), the NIST ISD </w:t>
      </w:r>
      <w:r w:rsidR="00884F1A">
        <w:rPr>
          <w:rFonts w:cs="Times New Roman"/>
          <w:sz w:val="22"/>
          <w:szCs w:val="22"/>
        </w:rPr>
        <w:t>Collaborative</w:t>
      </w:r>
      <w:r>
        <w:rPr>
          <w:rFonts w:cs="Times New Roman"/>
          <w:sz w:val="22"/>
          <w:szCs w:val="22"/>
        </w:rPr>
        <w:t xml:space="preserve"> Robot Programming Interface (CRPI) is intended to provide an architecture to support </w:t>
      </w:r>
      <w:r w:rsidR="00554B36">
        <w:rPr>
          <w:rFonts w:cs="Times New Roman"/>
          <w:sz w:val="22"/>
          <w:szCs w:val="22"/>
        </w:rPr>
        <w:t xml:space="preserve">the metrology of collaborative robot performance by means of </w:t>
      </w:r>
      <w:r>
        <w:rPr>
          <w:rFonts w:cs="Times New Roman"/>
          <w:sz w:val="22"/>
          <w:szCs w:val="22"/>
        </w:rPr>
        <w:t>command</w:t>
      </w:r>
      <w:r w:rsidR="00554B36">
        <w:rPr>
          <w:rFonts w:cs="Times New Roman"/>
          <w:sz w:val="22"/>
          <w:szCs w:val="22"/>
        </w:rPr>
        <w:t>ing</w:t>
      </w:r>
      <w:r>
        <w:rPr>
          <w:rFonts w:cs="Times New Roman"/>
          <w:sz w:val="22"/>
          <w:szCs w:val="22"/>
        </w:rPr>
        <w:t xml:space="preserve"> a myriad of robot platforms simultaneously with a singular command structure.  The CRPI was developed to be an instantiation of the conceptualized model of the CRCL, and is subject to expansion, as real-world applications require additional functionality.</w:t>
      </w:r>
      <w:r w:rsidR="00554B36">
        <w:rPr>
          <w:rFonts w:cs="Times New Roman"/>
          <w:sz w:val="22"/>
          <w:szCs w:val="22"/>
        </w:rPr>
        <w:t xml:space="preserve">  </w:t>
      </w:r>
      <w:r>
        <w:rPr>
          <w:rFonts w:cs="Times New Roman"/>
          <w:sz w:val="22"/>
          <w:szCs w:val="22"/>
        </w:rPr>
        <w:t>Current development of the CRPI is focused on enabling and supporting application-driven multi-robot coordination and collaboration.</w:t>
      </w:r>
    </w:p>
    <w:p w14:paraId="35E9DD1C" w14:textId="77777777" w:rsidR="00F34073" w:rsidRDefault="00F34073" w:rsidP="00606AC0">
      <w:pPr>
        <w:jc w:val="both"/>
        <w:rPr>
          <w:rFonts w:cs="Times New Roman"/>
          <w:sz w:val="22"/>
          <w:szCs w:val="22"/>
        </w:rPr>
      </w:pPr>
    </w:p>
    <w:p w14:paraId="02483F61" w14:textId="53CED3CD" w:rsidR="00606AC0" w:rsidRPr="0055091C" w:rsidRDefault="00606AC0" w:rsidP="00606AC0">
      <w:pPr>
        <w:jc w:val="both"/>
        <w:rPr>
          <w:rFonts w:cs="Times New Roman"/>
          <w:sz w:val="22"/>
          <w:szCs w:val="22"/>
        </w:rPr>
      </w:pPr>
      <w:r w:rsidRPr="0055091C">
        <w:rPr>
          <w:rFonts w:cs="Times New Roman"/>
          <w:sz w:val="22"/>
          <w:szCs w:val="22"/>
        </w:rPr>
        <w:t>All functions provide an enumerated return type upon evaluation of the commanded action.  This return type specifies when an action has been executed successfully or when there is an error.  The return values are as follows:</w:t>
      </w:r>
    </w:p>
    <w:p w14:paraId="28B412D4" w14:textId="77777777" w:rsidR="00606AC0" w:rsidRPr="0055091C" w:rsidRDefault="00606AC0" w:rsidP="00606AC0">
      <w:pPr>
        <w:jc w:val="both"/>
        <w:rPr>
          <w:rFonts w:cs="Times New Roman"/>
          <w:sz w:val="22"/>
          <w:szCs w:val="22"/>
        </w:rPr>
      </w:pPr>
    </w:p>
    <w:tbl>
      <w:tblPr>
        <w:tblStyle w:val="TableGrid"/>
        <w:tblW w:w="0" w:type="auto"/>
        <w:tblInd w:w="108" w:type="dxa"/>
        <w:tblLook w:val="04A0" w:firstRow="1" w:lastRow="0" w:firstColumn="1" w:lastColumn="0" w:noHBand="0" w:noVBand="1"/>
      </w:tblPr>
      <w:tblGrid>
        <w:gridCol w:w="1620"/>
        <w:gridCol w:w="7725"/>
      </w:tblGrid>
      <w:tr w:rsidR="00606AC0" w:rsidRPr="0055091C" w14:paraId="5E7A6798" w14:textId="77777777" w:rsidTr="00097A83">
        <w:tc>
          <w:tcPr>
            <w:tcW w:w="1620" w:type="dxa"/>
            <w:vAlign w:val="center"/>
          </w:tcPr>
          <w:p w14:paraId="1F431767" w14:textId="77777777" w:rsidR="00606AC0" w:rsidRPr="0055091C" w:rsidRDefault="00606AC0" w:rsidP="00606AC0">
            <w:pPr>
              <w:jc w:val="center"/>
              <w:rPr>
                <w:rFonts w:cs="Times New Roman"/>
                <w:b/>
                <w:sz w:val="22"/>
                <w:szCs w:val="22"/>
              </w:rPr>
            </w:pPr>
            <w:r w:rsidRPr="0055091C">
              <w:rPr>
                <w:rFonts w:cs="Times New Roman"/>
                <w:b/>
                <w:sz w:val="22"/>
                <w:szCs w:val="22"/>
              </w:rPr>
              <w:t>Return Value</w:t>
            </w:r>
          </w:p>
        </w:tc>
        <w:tc>
          <w:tcPr>
            <w:tcW w:w="7725" w:type="dxa"/>
            <w:vAlign w:val="center"/>
          </w:tcPr>
          <w:p w14:paraId="6BE5805D" w14:textId="77777777" w:rsidR="00606AC0" w:rsidRPr="0055091C" w:rsidRDefault="00606AC0" w:rsidP="00606AC0">
            <w:pPr>
              <w:jc w:val="center"/>
              <w:rPr>
                <w:rFonts w:cs="Times New Roman"/>
                <w:b/>
                <w:sz w:val="22"/>
                <w:szCs w:val="22"/>
              </w:rPr>
            </w:pPr>
            <w:r w:rsidRPr="0055091C">
              <w:rPr>
                <w:rFonts w:cs="Times New Roman"/>
                <w:b/>
                <w:sz w:val="22"/>
                <w:szCs w:val="22"/>
              </w:rPr>
              <w:t>Description</w:t>
            </w:r>
          </w:p>
        </w:tc>
      </w:tr>
      <w:tr w:rsidR="00606AC0" w:rsidRPr="0055091C" w14:paraId="7C7966B8" w14:textId="77777777" w:rsidTr="00097A83">
        <w:tc>
          <w:tcPr>
            <w:tcW w:w="1620" w:type="dxa"/>
            <w:vAlign w:val="center"/>
          </w:tcPr>
          <w:p w14:paraId="18E51D25" w14:textId="77777777" w:rsidR="00606AC0" w:rsidRPr="0055091C" w:rsidRDefault="00606AC0" w:rsidP="00606AC0">
            <w:pPr>
              <w:rPr>
                <w:rFonts w:cs="Times New Roman"/>
                <w:sz w:val="22"/>
                <w:szCs w:val="22"/>
              </w:rPr>
            </w:pPr>
            <w:r w:rsidRPr="0055091C">
              <w:rPr>
                <w:rFonts w:cs="Times New Roman"/>
                <w:sz w:val="22"/>
                <w:szCs w:val="22"/>
              </w:rPr>
              <w:t>0 – Success</w:t>
            </w:r>
          </w:p>
        </w:tc>
        <w:tc>
          <w:tcPr>
            <w:tcW w:w="7725" w:type="dxa"/>
          </w:tcPr>
          <w:p w14:paraId="289BCFA3" w14:textId="77777777" w:rsidR="00606AC0" w:rsidRPr="0055091C" w:rsidRDefault="00606AC0" w:rsidP="00606AC0">
            <w:pPr>
              <w:jc w:val="both"/>
              <w:rPr>
                <w:rFonts w:cs="Times New Roman"/>
                <w:sz w:val="22"/>
                <w:szCs w:val="22"/>
              </w:rPr>
            </w:pPr>
            <w:r w:rsidRPr="0055091C">
              <w:rPr>
                <w:rFonts w:cs="Times New Roman"/>
                <w:sz w:val="22"/>
                <w:szCs w:val="22"/>
              </w:rPr>
              <w:t>The commanded function has been executed successfully.  In terms of motion commands, the functions will return “success” when the robot is at or near (within tolerance) the specified configuration.</w:t>
            </w:r>
          </w:p>
        </w:tc>
      </w:tr>
      <w:tr w:rsidR="00606AC0" w:rsidRPr="0055091C" w14:paraId="1A88B990" w14:textId="77777777" w:rsidTr="00097A83">
        <w:tc>
          <w:tcPr>
            <w:tcW w:w="1620" w:type="dxa"/>
            <w:vAlign w:val="center"/>
          </w:tcPr>
          <w:p w14:paraId="58669E1F" w14:textId="77777777" w:rsidR="00606AC0" w:rsidRPr="0055091C" w:rsidRDefault="00606AC0" w:rsidP="00606AC0">
            <w:pPr>
              <w:rPr>
                <w:rFonts w:cs="Times New Roman"/>
                <w:sz w:val="22"/>
                <w:szCs w:val="22"/>
              </w:rPr>
            </w:pPr>
            <w:r w:rsidRPr="0055091C">
              <w:rPr>
                <w:rFonts w:cs="Times New Roman"/>
                <w:sz w:val="22"/>
                <w:szCs w:val="22"/>
              </w:rPr>
              <w:t>1 – Failure</w:t>
            </w:r>
          </w:p>
        </w:tc>
        <w:tc>
          <w:tcPr>
            <w:tcW w:w="7725" w:type="dxa"/>
          </w:tcPr>
          <w:p w14:paraId="73CD0012" w14:textId="77777777" w:rsidR="00606AC0" w:rsidRPr="0055091C" w:rsidRDefault="00606AC0" w:rsidP="00606AC0">
            <w:pPr>
              <w:jc w:val="both"/>
              <w:rPr>
                <w:rFonts w:cs="Times New Roman"/>
                <w:sz w:val="22"/>
                <w:szCs w:val="22"/>
              </w:rPr>
            </w:pPr>
            <w:r w:rsidRPr="0055091C">
              <w:rPr>
                <w:rFonts w:cs="Times New Roman"/>
                <w:sz w:val="22"/>
                <w:szCs w:val="22"/>
              </w:rPr>
              <w:t>The commanded function has been executed but resulted in a failure.  Failures include collisions during motion commands, missing parts during object scans, or illegal options for configuration changes (e.g., setting length units to “degree,” or setting tolerance values that the robot cannot achieve).</w:t>
            </w:r>
          </w:p>
        </w:tc>
      </w:tr>
      <w:tr w:rsidR="00606AC0" w:rsidRPr="0055091C" w14:paraId="69C47F8B" w14:textId="77777777" w:rsidTr="00097A83">
        <w:tc>
          <w:tcPr>
            <w:tcW w:w="1620" w:type="dxa"/>
            <w:vAlign w:val="center"/>
          </w:tcPr>
          <w:p w14:paraId="0A438915" w14:textId="77777777" w:rsidR="00606AC0" w:rsidRPr="0055091C" w:rsidRDefault="00606AC0" w:rsidP="00606AC0">
            <w:pPr>
              <w:rPr>
                <w:rFonts w:cs="Times New Roman"/>
                <w:sz w:val="22"/>
                <w:szCs w:val="22"/>
              </w:rPr>
            </w:pPr>
            <w:r w:rsidRPr="0055091C">
              <w:rPr>
                <w:rFonts w:cs="Times New Roman"/>
                <w:sz w:val="22"/>
                <w:szCs w:val="22"/>
              </w:rPr>
              <w:t>2 – Reject</w:t>
            </w:r>
          </w:p>
        </w:tc>
        <w:tc>
          <w:tcPr>
            <w:tcW w:w="7725" w:type="dxa"/>
          </w:tcPr>
          <w:p w14:paraId="5BEE8DD8" w14:textId="77777777" w:rsidR="00606AC0" w:rsidRPr="0055091C" w:rsidRDefault="00606AC0" w:rsidP="00606AC0">
            <w:pPr>
              <w:jc w:val="both"/>
              <w:rPr>
                <w:rFonts w:cs="Times New Roman"/>
                <w:sz w:val="22"/>
                <w:szCs w:val="22"/>
              </w:rPr>
            </w:pPr>
            <w:r w:rsidRPr="0055091C">
              <w:rPr>
                <w:rFonts w:cs="Times New Roman"/>
                <w:sz w:val="22"/>
                <w:szCs w:val="22"/>
              </w:rPr>
              <w:t>The robot rejected the commanded function prior to attempting execution.  Rejections may include situations such as the robot being sent a motion command outside of the robot’s work volume, or being commanded to open its gripper when no gripper is attached.</w:t>
            </w:r>
          </w:p>
        </w:tc>
      </w:tr>
      <w:tr w:rsidR="00FA7627" w:rsidRPr="0055091C" w14:paraId="3C650A75" w14:textId="77777777" w:rsidTr="00097A83">
        <w:tc>
          <w:tcPr>
            <w:tcW w:w="1620" w:type="dxa"/>
            <w:vAlign w:val="center"/>
          </w:tcPr>
          <w:p w14:paraId="3C79B022" w14:textId="7D0741C6" w:rsidR="00FA7627" w:rsidRPr="0055091C" w:rsidRDefault="00FA7627" w:rsidP="00606AC0">
            <w:pPr>
              <w:rPr>
                <w:rFonts w:cs="Times New Roman"/>
                <w:sz w:val="22"/>
                <w:szCs w:val="22"/>
              </w:rPr>
            </w:pPr>
            <w:r>
              <w:rPr>
                <w:rFonts w:cs="Times New Roman"/>
                <w:sz w:val="22"/>
                <w:szCs w:val="22"/>
              </w:rPr>
              <w:t>3 – Running</w:t>
            </w:r>
          </w:p>
        </w:tc>
        <w:tc>
          <w:tcPr>
            <w:tcW w:w="7725" w:type="dxa"/>
          </w:tcPr>
          <w:p w14:paraId="2366DE26" w14:textId="02A3CA78" w:rsidR="00FA7627" w:rsidRPr="0055091C" w:rsidRDefault="00FA7627" w:rsidP="00FA7627">
            <w:pPr>
              <w:jc w:val="both"/>
              <w:rPr>
                <w:rFonts w:cs="Times New Roman"/>
                <w:sz w:val="22"/>
                <w:szCs w:val="22"/>
              </w:rPr>
            </w:pPr>
            <w:r>
              <w:rPr>
                <w:rFonts w:cs="Times New Roman"/>
                <w:sz w:val="22"/>
                <w:szCs w:val="22"/>
              </w:rPr>
              <w:t>The robot is still executing a previously issued command.  If the robot supports returning such a value, it may be used to assess whether the robot is currently capable of accepting any new commands, or may be used to identify erroneous functional states as the robot may be waiting for some event to occur.</w:t>
            </w:r>
          </w:p>
        </w:tc>
      </w:tr>
    </w:tbl>
    <w:p w14:paraId="325DDCCD" w14:textId="77777777" w:rsidR="00606AC0" w:rsidRPr="0055091C" w:rsidRDefault="00606AC0" w:rsidP="00606AC0">
      <w:pPr>
        <w:jc w:val="both"/>
        <w:rPr>
          <w:rFonts w:cs="Times New Roman"/>
          <w:sz w:val="22"/>
          <w:szCs w:val="22"/>
        </w:rPr>
      </w:pPr>
    </w:p>
    <w:p w14:paraId="55EC6E20" w14:textId="48FD2EEC" w:rsidR="00606AC0" w:rsidRPr="0055091C" w:rsidRDefault="009F5F15" w:rsidP="00606AC0">
      <w:pPr>
        <w:jc w:val="both"/>
        <w:rPr>
          <w:rFonts w:cs="Times New Roman"/>
          <w:sz w:val="22"/>
          <w:szCs w:val="22"/>
        </w:rPr>
      </w:pPr>
      <w:r>
        <w:rPr>
          <w:rFonts w:cs="Times New Roman"/>
          <w:sz w:val="22"/>
          <w:szCs w:val="22"/>
        </w:rPr>
        <w:t>T</w:t>
      </w:r>
      <w:r w:rsidR="00606AC0" w:rsidRPr="0055091C">
        <w:rPr>
          <w:rFonts w:cs="Times New Roman"/>
          <w:sz w:val="22"/>
          <w:szCs w:val="22"/>
        </w:rPr>
        <w:t xml:space="preserve">he coordinate frame for all Cartesian motion commands is that of the robot’s </w:t>
      </w:r>
      <w:r>
        <w:rPr>
          <w:rFonts w:cs="Times New Roman"/>
          <w:sz w:val="22"/>
          <w:szCs w:val="22"/>
        </w:rPr>
        <w:t>base</w:t>
      </w:r>
      <w:r w:rsidR="00606AC0" w:rsidRPr="0055091C">
        <w:rPr>
          <w:rFonts w:cs="Times New Roman"/>
          <w:sz w:val="22"/>
          <w:szCs w:val="22"/>
        </w:rPr>
        <w:t xml:space="preserve">.  In multiple robot systems, there may be multiple </w:t>
      </w:r>
      <w:r>
        <w:rPr>
          <w:rFonts w:cs="Times New Roman"/>
          <w:sz w:val="22"/>
          <w:szCs w:val="22"/>
        </w:rPr>
        <w:t>bases</w:t>
      </w:r>
      <w:r w:rsidR="00606AC0" w:rsidRPr="0055091C">
        <w:rPr>
          <w:rFonts w:cs="Times New Roman"/>
          <w:sz w:val="22"/>
          <w:szCs w:val="22"/>
        </w:rPr>
        <w:t xml:space="preserve">.  When it is necessary for the robots to communicate with one another for coordinated motions, they must be aware of where in space those </w:t>
      </w:r>
      <w:r>
        <w:rPr>
          <w:rFonts w:cs="Times New Roman"/>
          <w:sz w:val="22"/>
          <w:szCs w:val="22"/>
        </w:rPr>
        <w:t>bases</w:t>
      </w:r>
      <w:r w:rsidR="00606AC0" w:rsidRPr="0055091C">
        <w:rPr>
          <w:rFonts w:cs="Times New Roman"/>
          <w:sz w:val="22"/>
          <w:szCs w:val="22"/>
        </w:rPr>
        <w:t xml:space="preserve"> are relative to their own </w:t>
      </w:r>
      <w:r>
        <w:rPr>
          <w:rFonts w:cs="Times New Roman"/>
          <w:sz w:val="22"/>
          <w:szCs w:val="22"/>
        </w:rPr>
        <w:t>bases</w:t>
      </w:r>
      <w:r w:rsidR="00606AC0" w:rsidRPr="0055091C">
        <w:rPr>
          <w:rFonts w:cs="Times New Roman"/>
          <w:sz w:val="22"/>
          <w:szCs w:val="22"/>
        </w:rPr>
        <w:t>.  These origins may not be accurately known.  It is therefore suggested that all Cartesian coordinates be given in reference to a common, known world space coordinate frame.  Individual robots will know their origins relative to this world coordinate frame for local trajectory planning.</w:t>
      </w:r>
    </w:p>
    <w:p w14:paraId="6A49B0AB" w14:textId="77777777" w:rsidR="00606AC0" w:rsidRPr="0055091C" w:rsidRDefault="00606AC0" w:rsidP="00606AC0">
      <w:pPr>
        <w:jc w:val="both"/>
        <w:rPr>
          <w:rFonts w:cs="Times New Roman"/>
          <w:sz w:val="22"/>
          <w:szCs w:val="22"/>
        </w:rPr>
      </w:pPr>
    </w:p>
    <w:p w14:paraId="0114A259" w14:textId="77777777" w:rsidR="00606AC0" w:rsidRPr="0055091C" w:rsidRDefault="00606AC0">
      <w:pPr>
        <w:rPr>
          <w:rFonts w:eastAsiaTheme="majorEastAsia" w:cstheme="majorBidi"/>
          <w:b/>
          <w:bCs/>
          <w:color w:val="000000" w:themeColor="text1"/>
        </w:rPr>
      </w:pPr>
      <w:r w:rsidRPr="0055091C">
        <w:br w:type="page"/>
      </w:r>
    </w:p>
    <w:p w14:paraId="0AA44CD7" w14:textId="476DE3A9" w:rsidR="00FA7627" w:rsidRDefault="00FA7627" w:rsidP="00FA7627">
      <w:pPr>
        <w:pStyle w:val="Heading1"/>
      </w:pPr>
      <w:bookmarkStart w:id="2" w:name="_Toc21588848"/>
      <w:r>
        <w:lastRenderedPageBreak/>
        <w:t>Data Structures</w:t>
      </w:r>
      <w:bookmarkEnd w:id="2"/>
    </w:p>
    <w:p w14:paraId="5DC3B265" w14:textId="77777777" w:rsidR="00FA7627" w:rsidRPr="00FA7627" w:rsidRDefault="00FA7627" w:rsidP="00FA7627"/>
    <w:p w14:paraId="185F2543" w14:textId="49CDBA94" w:rsidR="00FA7627" w:rsidRDefault="00FA7627">
      <w:r>
        <w:t xml:space="preserve">A number of non-standard data structures are used throughout the </w:t>
      </w:r>
      <w:r w:rsidR="009F5F15">
        <w:t>CRPI</w:t>
      </w:r>
      <w:r>
        <w:t xml:space="preserve"> library to facilitate the exchange and interpretation of data.  These data structures are described presently:</w:t>
      </w:r>
    </w:p>
    <w:p w14:paraId="0CF2F99D" w14:textId="77777777" w:rsidR="00FA7627" w:rsidRDefault="00FA7627"/>
    <w:p w14:paraId="2DB92CA8" w14:textId="4F9DA27B" w:rsidR="00FA7627" w:rsidRDefault="00A84489" w:rsidP="00FA7627">
      <w:pPr>
        <w:pStyle w:val="Heading2"/>
      </w:pPr>
      <w:bookmarkStart w:id="3" w:name="_Toc21588849"/>
      <w:r>
        <w:t>robot</w:t>
      </w:r>
      <w:r w:rsidR="00FA7627">
        <w:t>Axes</w:t>
      </w:r>
      <w:bookmarkEnd w:id="3"/>
    </w:p>
    <w:p w14:paraId="2A191332" w14:textId="1F022408" w:rsidR="00CF0C76" w:rsidRDefault="00CF0C76">
      <w:r w:rsidRPr="003D5BD3">
        <w:rPr>
          <w:b/>
        </w:rPr>
        <w:t>Description</w:t>
      </w:r>
      <w:r>
        <w:t>:</w:t>
      </w:r>
    </w:p>
    <w:p w14:paraId="33F2F815" w14:textId="01AA1D9C" w:rsidR="00FA7627" w:rsidRDefault="00CF0C76" w:rsidP="003D5BD3">
      <w:pPr>
        <w:ind w:left="720"/>
      </w:pPr>
      <w:r>
        <w:t>Data structure that captures the current or desired axis values for a robotic platform.</w:t>
      </w:r>
    </w:p>
    <w:p w14:paraId="7C94EE9C" w14:textId="73E2C88F" w:rsidR="00CF0C76" w:rsidRDefault="00CF0C76">
      <w:r w:rsidRPr="003D5BD3">
        <w:rPr>
          <w:b/>
        </w:rPr>
        <w:t>Members</w:t>
      </w:r>
      <w:r>
        <w:t>:</w:t>
      </w:r>
    </w:p>
    <w:p w14:paraId="320B3AFD" w14:textId="536768BD" w:rsidR="00CF0C76" w:rsidRDefault="00CF0C76" w:rsidP="003D5BD3">
      <w:pPr>
        <w:ind w:left="2160" w:hanging="1440"/>
      </w:pPr>
      <w:r>
        <w:t xml:space="preserve">axis – </w:t>
      </w:r>
      <w:r>
        <w:tab/>
        <w:t>An array of double-precision floating point values denoting current or desired axis values</w:t>
      </w:r>
    </w:p>
    <w:p w14:paraId="4129EC68" w14:textId="07B11870" w:rsidR="00CF0C76" w:rsidRDefault="00CF0C76" w:rsidP="003D5BD3">
      <w:pPr>
        <w:ind w:left="2160" w:hanging="1440"/>
      </w:pPr>
      <w:r>
        <w:t xml:space="preserve">axes – </w:t>
      </w:r>
      <w:r w:rsidR="003D5BD3">
        <w:tab/>
      </w:r>
      <w:r>
        <w:t xml:space="preserve">An integer specifying the size of the array, axis. </w:t>
      </w:r>
    </w:p>
    <w:p w14:paraId="51DAF0E2" w14:textId="77777777" w:rsidR="003D5BD3" w:rsidRPr="0055091C" w:rsidRDefault="003D5BD3" w:rsidP="003D5BD3">
      <w:pPr>
        <w:pBdr>
          <w:bottom w:val="single" w:sz="6" w:space="1" w:color="auto"/>
        </w:pBdr>
        <w:jc w:val="both"/>
        <w:rPr>
          <w:rFonts w:cs="Times New Roman"/>
          <w:sz w:val="22"/>
          <w:szCs w:val="22"/>
        </w:rPr>
      </w:pPr>
    </w:p>
    <w:p w14:paraId="2B0A64C2" w14:textId="77777777" w:rsidR="00FA7627" w:rsidRDefault="00FA7627"/>
    <w:p w14:paraId="48C83A9F" w14:textId="447DCA6E" w:rsidR="00FA7627" w:rsidRDefault="00FA7627" w:rsidP="00FA7627">
      <w:pPr>
        <w:pStyle w:val="Heading2"/>
      </w:pPr>
      <w:bookmarkStart w:id="4" w:name="_Toc21588850"/>
      <w:r>
        <w:t>IO</w:t>
      </w:r>
      <w:bookmarkEnd w:id="4"/>
    </w:p>
    <w:p w14:paraId="1E9E106D" w14:textId="77777777" w:rsidR="003D5BD3" w:rsidRDefault="003D5BD3" w:rsidP="003D5BD3">
      <w:r w:rsidRPr="003D5BD3">
        <w:rPr>
          <w:b/>
        </w:rPr>
        <w:t>Description</w:t>
      </w:r>
      <w:r>
        <w:t>:</w:t>
      </w:r>
    </w:p>
    <w:p w14:paraId="30E8D674" w14:textId="353E65FC" w:rsidR="003D5BD3" w:rsidRDefault="003D5BD3" w:rsidP="003D5BD3">
      <w:pPr>
        <w:ind w:left="720"/>
      </w:pPr>
      <w:r>
        <w:t>Data structure that encapsulates the digital and</w:t>
      </w:r>
      <w:r w:rsidR="00C55B22">
        <w:t xml:space="preserve"> analog input and output values from the robot’s controller</w:t>
      </w:r>
      <w:r w:rsidR="00BE5E95">
        <w:t>.</w:t>
      </w:r>
    </w:p>
    <w:p w14:paraId="6F77E419" w14:textId="77777777" w:rsidR="003D5BD3" w:rsidRDefault="003D5BD3" w:rsidP="003D5BD3">
      <w:r w:rsidRPr="003D5BD3">
        <w:rPr>
          <w:b/>
        </w:rPr>
        <w:t>Members</w:t>
      </w:r>
      <w:r>
        <w:t>:</w:t>
      </w:r>
    </w:p>
    <w:p w14:paraId="6576899E" w14:textId="77777777" w:rsidR="003D5BD3" w:rsidRDefault="003D5BD3" w:rsidP="003D5BD3">
      <w:pPr>
        <w:ind w:left="2160" w:hanging="1440"/>
      </w:pPr>
      <w:r>
        <w:t xml:space="preserve">axis – </w:t>
      </w:r>
      <w:r>
        <w:tab/>
        <w:t>An array of double-precision floating point values denoting current or desired axis values</w:t>
      </w:r>
    </w:p>
    <w:p w14:paraId="4FEEE92C" w14:textId="5B0E7DC1" w:rsidR="00FA7627" w:rsidRDefault="003D5BD3" w:rsidP="00BE5E95">
      <w:pPr>
        <w:ind w:left="2160" w:hanging="1440"/>
      </w:pPr>
      <w:r>
        <w:t xml:space="preserve">axes – </w:t>
      </w:r>
      <w:r>
        <w:tab/>
        <w:t xml:space="preserve">An integer specifying the size of the array, axis. </w:t>
      </w:r>
    </w:p>
    <w:p w14:paraId="4091061A" w14:textId="77777777" w:rsidR="003D5BD3" w:rsidRPr="0055091C" w:rsidRDefault="003D5BD3" w:rsidP="003D5BD3">
      <w:pPr>
        <w:pBdr>
          <w:bottom w:val="single" w:sz="6" w:space="1" w:color="auto"/>
        </w:pBdr>
        <w:jc w:val="both"/>
        <w:rPr>
          <w:rFonts w:cs="Times New Roman"/>
          <w:sz w:val="22"/>
          <w:szCs w:val="22"/>
        </w:rPr>
      </w:pPr>
    </w:p>
    <w:p w14:paraId="73B059F6" w14:textId="77777777" w:rsidR="00FA7627" w:rsidRDefault="00FA7627"/>
    <w:p w14:paraId="4F781A24" w14:textId="3D1855DF" w:rsidR="00FA7627" w:rsidRDefault="00A84489" w:rsidP="00FA7627">
      <w:pPr>
        <w:pStyle w:val="Heading2"/>
      </w:pPr>
      <w:bookmarkStart w:id="5" w:name="_Toc21588851"/>
      <w:r>
        <w:t>r</w:t>
      </w:r>
      <w:r w:rsidR="00A77D4E">
        <w:t>obotPose</w:t>
      </w:r>
      <w:bookmarkEnd w:id="5"/>
    </w:p>
    <w:p w14:paraId="7D9A1AA3" w14:textId="77777777" w:rsidR="003D5BD3" w:rsidRDefault="003D5BD3" w:rsidP="003D5BD3">
      <w:r w:rsidRPr="003D5BD3">
        <w:rPr>
          <w:b/>
        </w:rPr>
        <w:t>Description</w:t>
      </w:r>
      <w:r>
        <w:t>:</w:t>
      </w:r>
    </w:p>
    <w:p w14:paraId="1BFCE3D7" w14:textId="32694F1C" w:rsidR="003D5BD3" w:rsidRDefault="003D5BD3" w:rsidP="003D5BD3">
      <w:pPr>
        <w:ind w:left="720"/>
      </w:pPr>
      <w:r>
        <w:t xml:space="preserve">Data structure that captures the current or desired </w:t>
      </w:r>
      <w:r w:rsidR="00BE5E95">
        <w:t>Cartesian pose</w:t>
      </w:r>
      <w:r>
        <w:t xml:space="preserve"> for a robotic platform.</w:t>
      </w:r>
    </w:p>
    <w:p w14:paraId="4FBD7610" w14:textId="77777777" w:rsidR="003D5BD3" w:rsidRDefault="003D5BD3" w:rsidP="003D5BD3">
      <w:r w:rsidRPr="003D5BD3">
        <w:rPr>
          <w:b/>
        </w:rPr>
        <w:t>Members</w:t>
      </w:r>
      <w:r>
        <w:t>:</w:t>
      </w:r>
    </w:p>
    <w:p w14:paraId="32671E2D" w14:textId="6B6A7A40" w:rsidR="003D5BD3" w:rsidRDefault="00BE5E95" w:rsidP="003D5BD3">
      <w:pPr>
        <w:ind w:left="2160" w:hanging="1440"/>
      </w:pPr>
      <w:r>
        <w:t>x</w:t>
      </w:r>
      <w:r w:rsidR="003D5BD3">
        <w:t xml:space="preserve"> – </w:t>
      </w:r>
      <w:r w:rsidR="003D5BD3">
        <w:tab/>
      </w:r>
      <w:r>
        <w:t>Cartesian X axis value</w:t>
      </w:r>
    </w:p>
    <w:p w14:paraId="38FD806F" w14:textId="40BFEE7C" w:rsidR="003D5BD3" w:rsidRDefault="00BE5E95" w:rsidP="003D5BD3">
      <w:pPr>
        <w:ind w:left="2160" w:hanging="1440"/>
      </w:pPr>
      <w:r>
        <w:t>y</w:t>
      </w:r>
      <w:r w:rsidR="003D5BD3">
        <w:t xml:space="preserve"> – </w:t>
      </w:r>
      <w:r w:rsidR="003D5BD3">
        <w:tab/>
      </w:r>
      <w:r>
        <w:t>Cartesian Y axis value</w:t>
      </w:r>
    </w:p>
    <w:p w14:paraId="68FA2968" w14:textId="38DD4697" w:rsidR="00BE5E95" w:rsidRDefault="00BE5E95" w:rsidP="00BE5E95">
      <w:pPr>
        <w:ind w:left="2160" w:hanging="1440"/>
      </w:pPr>
      <w:r>
        <w:t xml:space="preserve">z – </w:t>
      </w:r>
      <w:r>
        <w:tab/>
        <w:t>Cartesian Z axis value</w:t>
      </w:r>
    </w:p>
    <w:p w14:paraId="58C06BF3" w14:textId="75631F6C" w:rsidR="00BE5E95" w:rsidRDefault="00BE5E95" w:rsidP="00BE5E95">
      <w:pPr>
        <w:ind w:left="2160" w:hanging="1440"/>
      </w:pPr>
      <w:r>
        <w:t xml:space="preserve">xrot – </w:t>
      </w:r>
      <w:r>
        <w:tab/>
        <w:t xml:space="preserve">Rotation around the Cartesian X axis </w:t>
      </w:r>
    </w:p>
    <w:p w14:paraId="3D43AC38" w14:textId="426B0FD1" w:rsidR="00BE5E95" w:rsidRDefault="00BE5E95" w:rsidP="00BE5E95">
      <w:pPr>
        <w:ind w:left="2160" w:hanging="1440"/>
      </w:pPr>
      <w:r>
        <w:t xml:space="preserve">yrot – </w:t>
      </w:r>
      <w:r>
        <w:tab/>
        <w:t>Rotation around the Cartesian Y axis</w:t>
      </w:r>
    </w:p>
    <w:p w14:paraId="6832B72F" w14:textId="6791AFB4" w:rsidR="00BE5E95" w:rsidRDefault="00BE5E95" w:rsidP="00BE5E95">
      <w:pPr>
        <w:ind w:left="2160" w:hanging="1440"/>
      </w:pPr>
      <w:r>
        <w:t xml:space="preserve">zrot – </w:t>
      </w:r>
      <w:r>
        <w:tab/>
        <w:t>Rotation around the Cartesian Z axis</w:t>
      </w:r>
    </w:p>
    <w:p w14:paraId="59438129" w14:textId="6D3D15C3" w:rsidR="00A77D4E" w:rsidRDefault="00A77D4E" w:rsidP="00BE5E95">
      <w:pPr>
        <w:ind w:left="2160" w:hanging="1440"/>
      </w:pPr>
      <w:r>
        <w:t>status</w:t>
      </w:r>
    </w:p>
    <w:p w14:paraId="0DBED6A4" w14:textId="5B78BEEB" w:rsidR="00A77D4E" w:rsidRDefault="00A77D4E" w:rsidP="00BE5E95">
      <w:pPr>
        <w:ind w:left="2160" w:hanging="1440"/>
      </w:pPr>
      <w:r>
        <w:t>turns</w:t>
      </w:r>
    </w:p>
    <w:p w14:paraId="0370F953" w14:textId="5FA6C942" w:rsidR="00FA7627" w:rsidRDefault="00CD78BF" w:rsidP="00CD78BF">
      <w:pPr>
        <w:ind w:left="2160" w:hanging="1440"/>
        <w:rPr>
          <w:rFonts w:eastAsiaTheme="majorEastAsia" w:cstheme="majorBidi"/>
          <w:b/>
          <w:bCs/>
          <w:color w:val="000000" w:themeColor="text1"/>
        </w:rPr>
      </w:pPr>
      <w:r>
        <w:tab/>
      </w:r>
      <w:r w:rsidR="00FA7627">
        <w:br w:type="page"/>
      </w:r>
    </w:p>
    <w:p w14:paraId="22BA76C2" w14:textId="4FEA04B6" w:rsidR="00884F1A" w:rsidRPr="0055091C" w:rsidRDefault="00884F1A" w:rsidP="00884F1A">
      <w:pPr>
        <w:pStyle w:val="Heading1"/>
      </w:pPr>
      <w:bookmarkStart w:id="6" w:name="_Toc21588852"/>
      <w:r>
        <w:lastRenderedPageBreak/>
        <w:t>Creating a CRPI Robot Instance</w:t>
      </w:r>
      <w:bookmarkEnd w:id="6"/>
    </w:p>
    <w:p w14:paraId="666AA97F" w14:textId="77777777" w:rsidR="00884F1A" w:rsidRPr="0055091C" w:rsidRDefault="00884F1A" w:rsidP="00884F1A">
      <w:pPr>
        <w:jc w:val="both"/>
        <w:rPr>
          <w:rFonts w:cs="Times New Roman"/>
          <w:sz w:val="22"/>
          <w:szCs w:val="22"/>
        </w:rPr>
      </w:pPr>
    </w:p>
    <w:p w14:paraId="24F54FBF" w14:textId="017F0EE0" w:rsidR="00884F1A" w:rsidRPr="0055091C" w:rsidRDefault="00884F1A" w:rsidP="00884F1A">
      <w:pPr>
        <w:jc w:val="both"/>
        <w:rPr>
          <w:rFonts w:cs="Times New Roman"/>
          <w:sz w:val="22"/>
          <w:szCs w:val="22"/>
        </w:rPr>
      </w:pPr>
      <w:r>
        <w:rPr>
          <w:rFonts w:cs="Times New Roman"/>
          <w:sz w:val="22"/>
          <w:szCs w:val="22"/>
        </w:rPr>
        <w:t xml:space="preserve">All robots are considered CRPI objects.  To create a new CRPI robot instance, you must include the </w:t>
      </w:r>
      <w:r w:rsidRPr="003B0C21">
        <w:rPr>
          <w:rFonts w:cs="Times New Roman"/>
          <w:i/>
          <w:sz w:val="22"/>
          <w:szCs w:val="22"/>
        </w:rPr>
        <w:t>crpi_robot.h</w:t>
      </w:r>
      <w:r>
        <w:rPr>
          <w:rFonts w:cs="Times New Roman"/>
          <w:sz w:val="22"/>
          <w:szCs w:val="22"/>
        </w:rPr>
        <w:t xml:space="preserve"> header file, and the header file for the specific robot you wish to command.  For instance, creating a handler for a KUKA LWR, include the </w:t>
      </w:r>
      <w:r w:rsidRPr="003B0C21">
        <w:rPr>
          <w:rFonts w:cs="Times New Roman"/>
          <w:i/>
          <w:sz w:val="22"/>
          <w:szCs w:val="22"/>
        </w:rPr>
        <w:t>crpi_kuka_lwr.h</w:t>
      </w:r>
      <w:r>
        <w:rPr>
          <w:rFonts w:cs="Times New Roman"/>
          <w:sz w:val="22"/>
          <w:szCs w:val="22"/>
        </w:rPr>
        <w:t xml:space="preserve"> header.  The CRPI robot is a templated class, and you must indicate which robot will be commanded:</w:t>
      </w:r>
    </w:p>
    <w:p w14:paraId="7201075C" w14:textId="77777777" w:rsidR="00884F1A" w:rsidRDefault="00884F1A" w:rsidP="00884F1A">
      <w:pPr>
        <w:jc w:val="both"/>
        <w:rPr>
          <w:rFonts w:cs="Times New Roman"/>
          <w:sz w:val="22"/>
          <w:szCs w:val="22"/>
        </w:rPr>
      </w:pPr>
    </w:p>
    <w:p w14:paraId="0DB9515C" w14:textId="717C6610" w:rsidR="00884F1A" w:rsidRDefault="00884F1A" w:rsidP="00884F1A">
      <w:pPr>
        <w:jc w:val="both"/>
        <w:rPr>
          <w:rFonts w:cs="Times New Roman"/>
          <w:sz w:val="22"/>
          <w:szCs w:val="22"/>
        </w:rPr>
      </w:pPr>
      <w:r>
        <w:rPr>
          <w:rFonts w:cs="Times New Roman"/>
          <w:sz w:val="22"/>
          <w:szCs w:val="22"/>
        </w:rPr>
        <w:t>crpi_robot::CrpiRobot&lt;</w:t>
      </w:r>
      <w:r w:rsidRPr="00884F1A">
        <w:rPr>
          <w:rFonts w:cs="Times New Roman"/>
          <w:i/>
          <w:color w:val="FF0000"/>
          <w:sz w:val="22"/>
          <w:szCs w:val="22"/>
        </w:rPr>
        <w:t>robot_type</w:t>
      </w:r>
      <w:r>
        <w:rPr>
          <w:rFonts w:cs="Times New Roman"/>
          <w:sz w:val="22"/>
          <w:szCs w:val="22"/>
        </w:rPr>
        <w:t>&gt; rob(</w:t>
      </w:r>
      <w:r w:rsidRPr="00884F1A">
        <w:rPr>
          <w:rFonts w:cs="Times New Roman"/>
          <w:i/>
          <w:color w:val="548DD4" w:themeColor="text2" w:themeTint="99"/>
          <w:sz w:val="22"/>
          <w:szCs w:val="22"/>
        </w:rPr>
        <w:t>path_to_config_xml</w:t>
      </w:r>
      <w:r>
        <w:rPr>
          <w:rFonts w:cs="Times New Roman"/>
          <w:sz w:val="22"/>
          <w:szCs w:val="22"/>
        </w:rPr>
        <w:t>);</w:t>
      </w:r>
    </w:p>
    <w:p w14:paraId="1972F716" w14:textId="77777777" w:rsidR="00884F1A" w:rsidRDefault="00884F1A" w:rsidP="00884F1A">
      <w:pPr>
        <w:jc w:val="both"/>
        <w:rPr>
          <w:rFonts w:cs="Times New Roman"/>
          <w:sz w:val="22"/>
          <w:szCs w:val="22"/>
        </w:rPr>
      </w:pPr>
    </w:p>
    <w:p w14:paraId="026A487F" w14:textId="47B8168F" w:rsidR="00884F1A" w:rsidRDefault="00884F1A" w:rsidP="00884F1A">
      <w:pPr>
        <w:jc w:val="both"/>
        <w:rPr>
          <w:rFonts w:cs="Times New Roman"/>
          <w:sz w:val="22"/>
          <w:szCs w:val="22"/>
        </w:rPr>
      </w:pPr>
      <w:r>
        <w:rPr>
          <w:rFonts w:cs="Times New Roman"/>
          <w:sz w:val="22"/>
          <w:szCs w:val="22"/>
        </w:rPr>
        <w:t xml:space="preserve">Here, </w:t>
      </w:r>
      <w:r w:rsidRPr="00884F1A">
        <w:rPr>
          <w:rFonts w:cs="Times New Roman"/>
          <w:i/>
          <w:color w:val="FF0000"/>
          <w:sz w:val="22"/>
          <w:szCs w:val="22"/>
        </w:rPr>
        <w:t>robot_type</w:t>
      </w:r>
      <w:r>
        <w:rPr>
          <w:rFonts w:cs="Times New Roman"/>
          <w:sz w:val="22"/>
          <w:szCs w:val="22"/>
        </w:rPr>
        <w:t xml:space="preserve"> is a specific class instance of the robot (in the case of a KUKA LWR, this is crpi_robot::CrpiKukaLWR), and </w:t>
      </w:r>
      <w:r w:rsidRPr="00884F1A">
        <w:rPr>
          <w:rFonts w:cs="Times New Roman"/>
          <w:i/>
          <w:color w:val="548DD4" w:themeColor="text2" w:themeTint="99"/>
          <w:sz w:val="22"/>
          <w:szCs w:val="22"/>
        </w:rPr>
        <w:t>path_to_config_xml</w:t>
      </w:r>
      <w:r>
        <w:rPr>
          <w:rFonts w:cs="Times New Roman"/>
          <w:sz w:val="22"/>
          <w:szCs w:val="22"/>
        </w:rPr>
        <w:t xml:space="preserve"> is a plaintext string that points to the location of the robot’s configuration XML file.</w:t>
      </w:r>
    </w:p>
    <w:p w14:paraId="0F890A94" w14:textId="77777777" w:rsidR="003B0C21" w:rsidRDefault="003B0C21" w:rsidP="00884F1A">
      <w:pPr>
        <w:jc w:val="both"/>
        <w:rPr>
          <w:rFonts w:cs="Times New Roman"/>
          <w:sz w:val="22"/>
          <w:szCs w:val="22"/>
        </w:rPr>
      </w:pPr>
    </w:p>
    <w:p w14:paraId="371162D1" w14:textId="39B17534" w:rsidR="003B0C21" w:rsidRDefault="003B0C21" w:rsidP="003B0C21">
      <w:pPr>
        <w:pStyle w:val="Heading2"/>
      </w:pPr>
      <w:bookmarkStart w:id="7" w:name="_Toc21588853"/>
      <w:r>
        <w:t>Robot Types</w:t>
      </w:r>
      <w:bookmarkEnd w:id="7"/>
    </w:p>
    <w:p w14:paraId="176791A1" w14:textId="77777777" w:rsidR="003B0C21" w:rsidRDefault="003B0C21" w:rsidP="00884F1A">
      <w:pPr>
        <w:jc w:val="both"/>
        <w:rPr>
          <w:rFonts w:cs="Times New Roman"/>
          <w:sz w:val="22"/>
          <w:szCs w:val="22"/>
        </w:rPr>
      </w:pPr>
    </w:p>
    <w:p w14:paraId="7B4A9A5D" w14:textId="77777777" w:rsidR="003B0C21" w:rsidRDefault="003B0C21" w:rsidP="00884F1A">
      <w:pPr>
        <w:jc w:val="both"/>
        <w:rPr>
          <w:rFonts w:cs="Times New Roman"/>
          <w:sz w:val="22"/>
          <w:szCs w:val="22"/>
        </w:rPr>
      </w:pPr>
    </w:p>
    <w:p w14:paraId="67EA110C" w14:textId="77777777" w:rsidR="003B0C21" w:rsidRDefault="003B0C21" w:rsidP="00884F1A">
      <w:pPr>
        <w:jc w:val="both"/>
        <w:rPr>
          <w:rFonts w:cs="Times New Roman"/>
          <w:sz w:val="22"/>
          <w:szCs w:val="22"/>
        </w:rPr>
      </w:pPr>
    </w:p>
    <w:p w14:paraId="199CEC4D" w14:textId="77777777" w:rsidR="003B0C21" w:rsidRDefault="003B0C21" w:rsidP="00884F1A">
      <w:pPr>
        <w:jc w:val="both"/>
        <w:rPr>
          <w:rFonts w:cs="Times New Roman"/>
          <w:sz w:val="22"/>
          <w:szCs w:val="22"/>
        </w:rPr>
      </w:pPr>
    </w:p>
    <w:p w14:paraId="31B0685F" w14:textId="77777777" w:rsidR="00884F1A" w:rsidRDefault="00884F1A" w:rsidP="00884F1A">
      <w:pPr>
        <w:jc w:val="both"/>
        <w:rPr>
          <w:rFonts w:cs="Times New Roman"/>
          <w:sz w:val="22"/>
          <w:szCs w:val="22"/>
        </w:rPr>
      </w:pPr>
    </w:p>
    <w:p w14:paraId="426BEE8E" w14:textId="77777777" w:rsidR="00884F1A" w:rsidRPr="0055091C" w:rsidRDefault="00884F1A" w:rsidP="00884F1A">
      <w:pPr>
        <w:jc w:val="both"/>
        <w:rPr>
          <w:rFonts w:cs="Times New Roman"/>
          <w:sz w:val="22"/>
          <w:szCs w:val="22"/>
        </w:rPr>
      </w:pPr>
    </w:p>
    <w:p w14:paraId="2C843E5F" w14:textId="6655C53C" w:rsidR="00884F1A" w:rsidRDefault="003B0C21" w:rsidP="00884F1A">
      <w:pPr>
        <w:pStyle w:val="Heading2"/>
      </w:pPr>
      <w:bookmarkStart w:id="8" w:name="_Toc21588854"/>
      <w:r>
        <w:t>Configuration XML Files</w:t>
      </w:r>
      <w:bookmarkEnd w:id="8"/>
    </w:p>
    <w:p w14:paraId="18A3FE0C" w14:textId="77777777" w:rsidR="003B0C21" w:rsidRDefault="003B0C21" w:rsidP="003B0C21"/>
    <w:p w14:paraId="037C7574" w14:textId="43F03236" w:rsidR="003B0C21" w:rsidRDefault="00982004" w:rsidP="00097A83">
      <w:pPr>
        <w:jc w:val="both"/>
      </w:pPr>
      <w:r>
        <w:t>Each robot instantiation must have a corresponding XML configuration file that informs the CRPI how it should communicate with the robot.  This XML file also includes information for coordinate space transformations, mounting information, and tool definitions.  The contents of an example XML file are as follows:</w:t>
      </w:r>
    </w:p>
    <w:p w14:paraId="53A6DF76" w14:textId="184E2EFB" w:rsidR="00982004" w:rsidRDefault="00982004" w:rsidP="003B0C21"/>
    <w:p w14:paraId="6927FC6E" w14:textId="77777777"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&lt;ROBOT&gt;</w:t>
      </w:r>
    </w:p>
    <w:p w14:paraId="3E0BFE46" w14:textId="432AC9F4"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&lt;TCP_IP Address="169.254.152.46" Port="30002" Client="true"/&gt;</w:t>
      </w:r>
    </w:p>
    <w:p w14:paraId="5B9278B2" w14:textId="2A4C28EA"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&lt;Serial Port="COM7" Rate="57600" Parity="Even" SBits="1" Handshake="None"/&gt;</w:t>
      </w:r>
    </w:p>
    <w:p w14:paraId="6D269600" w14:textId="267AD9BB"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&lt;ComType Val="TCP_IP"/&gt;</w:t>
      </w:r>
    </w:p>
    <w:p w14:paraId="7C555E48" w14:textId="177E8BE4"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&lt;Mounting X="0" Y="0" Z="0" XR="135" YR="0" ZR="0"/&gt;</w:t>
      </w:r>
    </w:p>
    <w:p w14:paraId="1841645C" w14:textId="0E2334F6"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&lt;ToWorld X="236.72" Y="678.641" Z="-722.799" XR="0.508279" YR="-0.319192" ZR="81.3383" M00="0.150599" M01="-0.988563" M02="0.00793089" M03="236.72" M10="0.988579" M11="0.150546" M12="-0.00684316" M13="678.641" M20="0.00557093" M21="0.00887088" M22="0.999945" M23="-722.799" M30="0" M31="0" M32="0" M33="1"/&gt;</w:t>
      </w:r>
    </w:p>
    <w:p w14:paraId="720ED9BA" w14:textId="2FCE9CCC"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&lt;CoordSystem Name="Table1" X="2335.14" Y="471.0" Z="661.0" XR="0.0" YR="0.0" ZR="90.0" M00="0.0" M01="0.0" M02="0.0" M03="0.0" M10="0.0" M11="0.0" M12="0.0" M13="0.0" M20="0.0" M21="0.0" M22="0.0" M23="0.0" M30="0.0" M31="0.0" M32="0.0" M33="0.0"/&gt;</w:t>
      </w:r>
    </w:p>
    <w:p w14:paraId="3A903677" w14:textId="167F9607"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&lt;Tool ID="4" Name="gripper_parallel" X="0" Y="0" Z="140" XR="0" YR="0" ZR="0" Mass="0.9" MX="0" MY="0" MZ="71"/&gt;</w:t>
      </w:r>
    </w:p>
    <w:p w14:paraId="6935ACD1" w14:textId="5CCB0ABE" w:rsidR="00982004" w:rsidRPr="00097A83" w:rsidRDefault="00982004" w:rsidP="00982004">
      <w:pPr>
        <w:tabs>
          <w:tab w:val="left" w:pos="360"/>
          <w:tab w:val="left" w:pos="720"/>
          <w:tab w:val="left" w:pos="1080"/>
          <w:tab w:val="left" w:pos="1440"/>
        </w:tabs>
        <w:autoSpaceDE w:val="0"/>
        <w:autoSpaceDN w:val="0"/>
        <w:adjustRightInd w:val="0"/>
        <w:rPr>
          <w:rFonts w:ascii="Courier New" w:hAnsi="Courier New" w:cs="Courier New"/>
          <w:sz w:val="18"/>
          <w:szCs w:val="18"/>
        </w:rPr>
      </w:pPr>
      <w:r w:rsidRPr="00097A83">
        <w:rPr>
          <w:rFonts w:ascii="Courier New" w:hAnsi="Courier New" w:cs="Courier New"/>
          <w:sz w:val="18"/>
          <w:szCs w:val="18"/>
        </w:rPr>
        <w:tab/>
        <w:t>&lt;Tool ID="9" Name="gripper_parallel_plastic" X="0" Y="0" Z="108.5" XR="0" YR="0" ZR="0" Mass="0.9" MX="0" MY="0" MZ="71"/&gt;</w:t>
      </w:r>
    </w:p>
    <w:p w14:paraId="4B33C6DC" w14:textId="77777777" w:rsidR="00982004" w:rsidRDefault="00982004" w:rsidP="00982004">
      <w:pPr>
        <w:tabs>
          <w:tab w:val="left" w:pos="360"/>
          <w:tab w:val="left" w:pos="720"/>
          <w:tab w:val="left" w:pos="1080"/>
          <w:tab w:val="left" w:pos="1440"/>
        </w:tabs>
        <w:autoSpaceDE w:val="0"/>
        <w:autoSpaceDN w:val="0"/>
        <w:adjustRightInd w:val="0"/>
        <w:rPr>
          <w:rFonts w:ascii="Courier New" w:hAnsi="Courier New" w:cs="Courier New"/>
          <w:sz w:val="22"/>
          <w:szCs w:val="22"/>
        </w:rPr>
      </w:pPr>
      <w:r w:rsidRPr="00097A83">
        <w:rPr>
          <w:rFonts w:ascii="Courier New" w:hAnsi="Courier New" w:cs="Courier New"/>
          <w:sz w:val="18"/>
          <w:szCs w:val="18"/>
        </w:rPr>
        <w:t>&lt;/ROBOT&gt;</w:t>
      </w:r>
    </w:p>
    <w:p w14:paraId="1C60D1AC" w14:textId="77777777" w:rsidR="00982004" w:rsidRDefault="00982004" w:rsidP="00982004">
      <w:pPr>
        <w:autoSpaceDE w:val="0"/>
        <w:autoSpaceDN w:val="0"/>
        <w:adjustRightInd w:val="0"/>
        <w:rPr>
          <w:rFonts w:ascii="Courier New" w:hAnsi="Courier New" w:cs="Courier New"/>
          <w:sz w:val="22"/>
          <w:szCs w:val="22"/>
        </w:rPr>
      </w:pPr>
    </w:p>
    <w:p w14:paraId="4BFA5FEA" w14:textId="1C83D374" w:rsidR="00DC7132" w:rsidRDefault="00982004" w:rsidP="00097A83">
      <w:pPr>
        <w:jc w:val="both"/>
      </w:pPr>
      <w:r>
        <w:t>In this example, the robot has two communication mechanisms available for use, TCP/IP and serial, but is being told to connect via TCP/IP.  In addition to a transformation to the world coordinate system, an additional coordinate system, “Table1” is defined</w:t>
      </w:r>
      <w:r w:rsidR="00DC7132">
        <w:t>.  Also, two different tools are defined for use by this robot, gripper_parallel and gripper_parallel_plastic.  Each XML element and its arguments are described as follows:</w:t>
      </w:r>
    </w:p>
    <w:p w14:paraId="18E3BE17" w14:textId="77777777" w:rsidR="00DC7132" w:rsidRDefault="00DC7132" w:rsidP="003B0C21"/>
    <w:p w14:paraId="4A6CA518" w14:textId="1761F017" w:rsidR="00DC7132" w:rsidRDefault="00DC7132" w:rsidP="00097A83">
      <w:pPr>
        <w:pStyle w:val="Heading3"/>
      </w:pPr>
      <w:bookmarkStart w:id="9" w:name="_Toc21588855"/>
      <w:r w:rsidRPr="00097A83">
        <w:rPr>
          <w:rStyle w:val="Heading3Char"/>
        </w:rPr>
        <w:t>ROBOT</w:t>
      </w:r>
      <w:bookmarkEnd w:id="9"/>
    </w:p>
    <w:p w14:paraId="5D6D9719" w14:textId="79307EC3" w:rsidR="00DC7132" w:rsidRDefault="00DC7132" w:rsidP="00DC7132"/>
    <w:p w14:paraId="547C01BD" w14:textId="1C2BD733" w:rsidR="00DC7132" w:rsidRDefault="00DC7132" w:rsidP="00DC7132">
      <w:r>
        <w:t xml:space="preserve">Encapsulation of the robot definition.  </w:t>
      </w:r>
    </w:p>
    <w:p w14:paraId="408615F7" w14:textId="77777777" w:rsidR="00DC7132" w:rsidRDefault="00DC7132" w:rsidP="00DC7132"/>
    <w:p w14:paraId="1A69DB15" w14:textId="77777777" w:rsidR="00DC7132" w:rsidRPr="00154B1D" w:rsidRDefault="00DC7132" w:rsidP="00097A83">
      <w:pPr>
        <w:pStyle w:val="Heading3"/>
      </w:pPr>
      <w:bookmarkStart w:id="10" w:name="_Toc21588856"/>
      <w:r w:rsidRPr="00154B1D">
        <w:t>TCP_IP</w:t>
      </w:r>
      <w:bookmarkEnd w:id="10"/>
      <w:r w:rsidRPr="00154B1D">
        <w:t xml:space="preserve"> </w:t>
      </w:r>
    </w:p>
    <w:p w14:paraId="75D57AC2" w14:textId="5E2515BD" w:rsidR="00DC7132" w:rsidRDefault="00DC7132" w:rsidP="00097A83">
      <w:pPr>
        <w:pStyle w:val="Heading3"/>
        <w:numPr>
          <w:ilvl w:val="0"/>
          <w:numId w:val="0"/>
        </w:numPr>
      </w:pPr>
    </w:p>
    <w:p w14:paraId="4FBFE8B3" w14:textId="487FB472" w:rsidR="00DC7132" w:rsidRPr="00DC7132" w:rsidRDefault="00DC7132">
      <w:r>
        <w:t>Configuration information regarding TCP/IP communications with the robot.</w:t>
      </w:r>
    </w:p>
    <w:p w14:paraId="102BC784" w14:textId="24834D37" w:rsidR="00DC7132" w:rsidRDefault="00DC7132" w:rsidP="00097A83">
      <w:pPr>
        <w:pStyle w:val="Heading4"/>
      </w:pPr>
      <w:r>
        <w:t xml:space="preserve">Address </w:t>
      </w:r>
    </w:p>
    <w:p w14:paraId="660F1875" w14:textId="2F88AAD9" w:rsidR="00DC7132" w:rsidRDefault="00DC7132" w:rsidP="00097A83">
      <w:pPr>
        <w:pStyle w:val="Heading3"/>
        <w:numPr>
          <w:ilvl w:val="0"/>
          <w:numId w:val="0"/>
        </w:numPr>
      </w:pPr>
    </w:p>
    <w:p w14:paraId="2C2D5BA2" w14:textId="6D91602A" w:rsidR="00DC7132" w:rsidRPr="00DC7132" w:rsidRDefault="00DC7132" w:rsidP="00097A83">
      <w:pPr>
        <w:jc w:val="both"/>
      </w:pPr>
      <w:r>
        <w:t>IP address of the robot.  This element takes as an argument a string containing the IPv4 address of the target robot controller.</w:t>
      </w:r>
    </w:p>
    <w:p w14:paraId="7390AA3C" w14:textId="6D088826" w:rsidR="00DC7132" w:rsidRDefault="00DC7132" w:rsidP="00097A83">
      <w:pPr>
        <w:pStyle w:val="Heading4"/>
      </w:pPr>
      <w:r>
        <w:t>Port</w:t>
      </w:r>
    </w:p>
    <w:p w14:paraId="03E38A03" w14:textId="03DB6DC2" w:rsidR="00DC7132" w:rsidRDefault="00DC7132" w:rsidP="00097A83">
      <w:pPr>
        <w:pStyle w:val="Heading3"/>
        <w:numPr>
          <w:ilvl w:val="0"/>
          <w:numId w:val="0"/>
        </w:numPr>
      </w:pPr>
    </w:p>
    <w:p w14:paraId="140E6972" w14:textId="035784F5" w:rsidR="00DC7132" w:rsidRPr="00DC7132" w:rsidRDefault="005027AB" w:rsidP="00097A83">
      <w:pPr>
        <w:jc w:val="both"/>
      </w:pPr>
      <w:r>
        <w:t>IP socket</w:t>
      </w:r>
      <w:r w:rsidR="00DC7132">
        <w:t xml:space="preserve"> port to either connect to or open, depending if the host PC is connecting to the robot as a client, or is acting as a server to which the robot connects.  This element takes as an argument a character string containing the </w:t>
      </w:r>
      <w:r>
        <w:t>specified port number.</w:t>
      </w:r>
    </w:p>
    <w:p w14:paraId="450656F8" w14:textId="052F677A" w:rsidR="00DC7132" w:rsidRDefault="00DC7132" w:rsidP="00097A83">
      <w:pPr>
        <w:pStyle w:val="Heading4"/>
      </w:pPr>
      <w:r>
        <w:t>Client</w:t>
      </w:r>
    </w:p>
    <w:p w14:paraId="671E007B" w14:textId="53C6723C" w:rsidR="00DC7132" w:rsidRDefault="00DC7132" w:rsidP="00DC7132"/>
    <w:p w14:paraId="69CE9CB8" w14:textId="4C17E549" w:rsidR="00DC7132" w:rsidRDefault="00DC7132" w:rsidP="00097A83">
      <w:pPr>
        <w:jc w:val="both"/>
      </w:pPr>
      <w:r>
        <w:t xml:space="preserve">Whether </w:t>
      </w:r>
      <w:r w:rsidR="005027AB">
        <w:t>the host PC is connecting to the robot as a client.  This element takes as an argument a character string specifying either true or false.  If “true,” the PC will establish communications with the robot at the specified IP address and socket port.  If “false,” the PC will create a TCP/IP server, open the specified socket port, and await a connection originating from the robot.</w:t>
      </w:r>
    </w:p>
    <w:p w14:paraId="01AABEC5" w14:textId="77777777" w:rsidR="00DC7132" w:rsidRDefault="00DC7132" w:rsidP="00DC7132"/>
    <w:p w14:paraId="0A36421E" w14:textId="13C19CE6" w:rsidR="00E629BF" w:rsidRDefault="00DF16E0" w:rsidP="00097A83">
      <w:pPr>
        <w:pStyle w:val="Heading3"/>
      </w:pPr>
      <w:bookmarkStart w:id="11" w:name="_Toc21588857"/>
      <w:r>
        <w:t>Seria</w:t>
      </w:r>
      <w:r w:rsidR="00E629BF">
        <w:t>l</w:t>
      </w:r>
      <w:bookmarkEnd w:id="11"/>
    </w:p>
    <w:p w14:paraId="53DB23C0" w14:textId="20B356A1" w:rsidR="00E629BF" w:rsidRDefault="00E629BF" w:rsidP="00097A83">
      <w:pPr>
        <w:jc w:val="both"/>
      </w:pPr>
    </w:p>
    <w:p w14:paraId="1B0F1257" w14:textId="635BC80F" w:rsidR="00E629BF" w:rsidRDefault="00E629BF" w:rsidP="00097A83">
      <w:pPr>
        <w:jc w:val="both"/>
      </w:pPr>
      <w:r>
        <w:t>Configuration information regarding serial communications with the robot.</w:t>
      </w:r>
    </w:p>
    <w:p w14:paraId="767E2C71" w14:textId="2EB5DEB8" w:rsidR="00DF16E0" w:rsidRDefault="00E629BF" w:rsidP="00097A83">
      <w:pPr>
        <w:pStyle w:val="Heading4"/>
      </w:pPr>
      <w:r>
        <w:t>Port</w:t>
      </w:r>
    </w:p>
    <w:p w14:paraId="06CCF94C" w14:textId="16FFB883" w:rsidR="00DF16E0" w:rsidRDefault="00DF16E0" w:rsidP="00097A83">
      <w:pPr>
        <w:jc w:val="both"/>
      </w:pPr>
    </w:p>
    <w:p w14:paraId="6B562DE3" w14:textId="5042FFEB" w:rsidR="00E629BF" w:rsidRDefault="00E629BF" w:rsidP="00097A83">
      <w:pPr>
        <w:jc w:val="both"/>
      </w:pPr>
      <w:r>
        <w:t>Communications port on the PC, through which the serial connection is established.  Ports are specified as “COM1,” “COM2,” etc.</w:t>
      </w:r>
    </w:p>
    <w:p w14:paraId="1CE7783D" w14:textId="6EBBD04F" w:rsidR="00DF16E0" w:rsidRDefault="00E629BF" w:rsidP="00097A83">
      <w:pPr>
        <w:pStyle w:val="Heading4"/>
      </w:pPr>
      <w:r>
        <w:t>Rate</w:t>
      </w:r>
    </w:p>
    <w:p w14:paraId="0FBE9DAE" w14:textId="77777777" w:rsidR="00DF16E0" w:rsidRDefault="00DF16E0" w:rsidP="00097A83">
      <w:pPr>
        <w:jc w:val="both"/>
      </w:pPr>
    </w:p>
    <w:p w14:paraId="376B3949" w14:textId="67A27931" w:rsidR="00DF16E0" w:rsidRDefault="00E629BF" w:rsidP="00097A83">
      <w:pPr>
        <w:jc w:val="both"/>
      </w:pPr>
      <w:r>
        <w:t>Transmission baud rate.</w:t>
      </w:r>
    </w:p>
    <w:p w14:paraId="20E5988D" w14:textId="3F5ABA5D" w:rsidR="00DF16E0" w:rsidRDefault="002073E6" w:rsidP="00097A83">
      <w:pPr>
        <w:pStyle w:val="Heading4"/>
      </w:pPr>
      <w:r>
        <w:t>Parity</w:t>
      </w:r>
    </w:p>
    <w:p w14:paraId="7FB6AFEC" w14:textId="77777777" w:rsidR="00DF16E0" w:rsidRDefault="00DF16E0" w:rsidP="00097A83">
      <w:pPr>
        <w:jc w:val="both"/>
      </w:pPr>
    </w:p>
    <w:p w14:paraId="129134A7" w14:textId="6509E375" w:rsidR="00DF16E0" w:rsidRDefault="000E0E2C" w:rsidP="00097A83">
      <w:pPr>
        <w:jc w:val="both"/>
      </w:pPr>
      <w:r>
        <w:t>Set the parity bit to be either “Even” or “Odd.”</w:t>
      </w:r>
    </w:p>
    <w:p w14:paraId="2CF36170" w14:textId="4D349ABB" w:rsidR="00DF16E0" w:rsidRDefault="004C6EC4" w:rsidP="00097A83">
      <w:pPr>
        <w:pStyle w:val="Heading4"/>
      </w:pPr>
      <w:r>
        <w:t>SBits</w:t>
      </w:r>
    </w:p>
    <w:p w14:paraId="181C6B1A" w14:textId="2D03E70F" w:rsidR="00DF16E0" w:rsidRDefault="00DF16E0"/>
    <w:p w14:paraId="12A048E1" w14:textId="5D855FD5" w:rsidR="00DF16E0" w:rsidRDefault="004C6EC4">
      <w:r>
        <w:t>Set the number of bits in the transmission terminator.  Valid values are “1” and “2.”</w:t>
      </w:r>
    </w:p>
    <w:p w14:paraId="1F434C5A" w14:textId="614441E1" w:rsidR="00DC7132" w:rsidRDefault="00DC7132" w:rsidP="00097A83">
      <w:pPr>
        <w:pStyle w:val="Heading4"/>
      </w:pPr>
      <w:r>
        <w:t>Hand-shake="None"/&gt;</w:t>
      </w:r>
    </w:p>
    <w:p w14:paraId="7442D274" w14:textId="0B304A5C" w:rsidR="00DC7132" w:rsidRDefault="00DC7132"/>
    <w:p w14:paraId="56A16DA8" w14:textId="27B066A4" w:rsidR="00DF16E0" w:rsidRDefault="004C6EC4">
      <w:r w:rsidRPr="00097A83">
        <w:rPr>
          <w:i/>
        </w:rPr>
        <w:t>[Not currently used]</w:t>
      </w:r>
      <w:r>
        <w:t xml:space="preserve">  Set the hardware flow control signal.</w:t>
      </w:r>
    </w:p>
    <w:p w14:paraId="794E468D" w14:textId="373EB405" w:rsidR="00DF16E0" w:rsidRDefault="00DF16E0"/>
    <w:p w14:paraId="172CCD0F" w14:textId="0A9C7476" w:rsidR="005027AB" w:rsidRDefault="005027AB" w:rsidP="00097A83">
      <w:pPr>
        <w:pStyle w:val="Heading3"/>
      </w:pPr>
      <w:bookmarkStart w:id="12" w:name="_Toc21588858"/>
      <w:r>
        <w:t>ComType</w:t>
      </w:r>
      <w:bookmarkEnd w:id="12"/>
    </w:p>
    <w:p w14:paraId="09EC397C" w14:textId="151477E8" w:rsidR="005027AB" w:rsidRDefault="005027AB" w:rsidP="00097A83">
      <w:pPr>
        <w:pStyle w:val="Heading3"/>
        <w:numPr>
          <w:ilvl w:val="0"/>
          <w:numId w:val="0"/>
        </w:numPr>
      </w:pPr>
    </w:p>
    <w:p w14:paraId="4D48A951" w14:textId="38D5A461" w:rsidR="004C6EC4" w:rsidRPr="004C6EC4" w:rsidRDefault="004C6EC4">
      <w:r>
        <w:t>Specify which protocol (Serial or TCP_IP) to use to initiate communications with the robot.</w:t>
      </w:r>
    </w:p>
    <w:p w14:paraId="73D4CD84" w14:textId="2CB52AD7" w:rsidR="00DC7132" w:rsidRDefault="004C6EC4" w:rsidP="00097A83">
      <w:pPr>
        <w:pStyle w:val="Heading4"/>
      </w:pPr>
      <w:r>
        <w:t>Val</w:t>
      </w:r>
    </w:p>
    <w:p w14:paraId="19AE307F" w14:textId="0C04F747" w:rsidR="00DC7132" w:rsidRDefault="00DC7132" w:rsidP="00DC7132"/>
    <w:p w14:paraId="358F24DA" w14:textId="424AA7F9" w:rsidR="005027AB" w:rsidRDefault="004C6EC4" w:rsidP="00DC7132">
      <w:r>
        <w:t>Identify the communication protocol, TCP_IP or Serial.</w:t>
      </w:r>
    </w:p>
    <w:p w14:paraId="5B97074A" w14:textId="77777777" w:rsidR="005027AB" w:rsidRDefault="005027AB" w:rsidP="00DC7132"/>
    <w:p w14:paraId="4AA84727" w14:textId="430B6D21" w:rsidR="00DF16E0" w:rsidRDefault="00DC7132" w:rsidP="00097A83">
      <w:pPr>
        <w:pStyle w:val="Heading3"/>
      </w:pPr>
      <w:bookmarkStart w:id="13" w:name="_Toc21588859"/>
      <w:r>
        <w:t>Mounting</w:t>
      </w:r>
      <w:bookmarkEnd w:id="13"/>
      <w:r>
        <w:t xml:space="preserve"> </w:t>
      </w:r>
    </w:p>
    <w:p w14:paraId="798C730A" w14:textId="77777777" w:rsidR="00DF16E0" w:rsidRDefault="00DF16E0"/>
    <w:p w14:paraId="60351F0A" w14:textId="49E263FD" w:rsidR="00DF16E0" w:rsidRDefault="004C6EC4">
      <w:r>
        <w:t xml:space="preserve">Specify the </w:t>
      </w:r>
      <w:r w:rsidR="002073E6">
        <w:t>mounting configuration of the robot to compensate for orientation and translation adjustments.</w:t>
      </w:r>
    </w:p>
    <w:p w14:paraId="1161FEC4" w14:textId="1680C545" w:rsidR="00DC7132" w:rsidRDefault="00DC7132" w:rsidP="00097A83">
      <w:pPr>
        <w:pStyle w:val="Heading4"/>
      </w:pPr>
      <w:r>
        <w:t>X</w:t>
      </w:r>
      <w:r w:rsidR="00DF16E0">
        <w:t>, Y, Z, XR, YR, ZR</w:t>
      </w:r>
    </w:p>
    <w:p w14:paraId="4E61AD73" w14:textId="1596C44E" w:rsidR="00DF16E0" w:rsidRDefault="00DF16E0"/>
    <w:p w14:paraId="53F5A90B" w14:textId="63BF4DB7" w:rsidR="00DF16E0" w:rsidRDefault="002073E6">
      <w:r>
        <w:t>Cartesian location and orientation offsets.</w:t>
      </w:r>
    </w:p>
    <w:p w14:paraId="073571B0" w14:textId="77777777" w:rsidR="00DF16E0" w:rsidRDefault="00DF16E0"/>
    <w:p w14:paraId="7E369014" w14:textId="77777777" w:rsidR="00DF16E0" w:rsidRDefault="00DC7132" w:rsidP="00097A83">
      <w:pPr>
        <w:pStyle w:val="Heading3"/>
      </w:pPr>
      <w:bookmarkStart w:id="14" w:name="_Toc21588860"/>
      <w:r>
        <w:t>ToWorld</w:t>
      </w:r>
      <w:bookmarkEnd w:id="14"/>
    </w:p>
    <w:p w14:paraId="628ED55D" w14:textId="4315E11C" w:rsidR="00DF16E0" w:rsidRDefault="00DF16E0" w:rsidP="00097A83">
      <w:pPr>
        <w:pStyle w:val="Heading3"/>
        <w:numPr>
          <w:ilvl w:val="0"/>
          <w:numId w:val="0"/>
        </w:numPr>
      </w:pPr>
    </w:p>
    <w:p w14:paraId="3969CC9C" w14:textId="0534DD6C" w:rsidR="00DF16E0" w:rsidRPr="00DF16E0" w:rsidRDefault="00DF16E0">
      <w:r>
        <w:t>Transformation from the robot’s base coordinate system to the world coordinate system origin.</w:t>
      </w:r>
    </w:p>
    <w:p w14:paraId="72E43193" w14:textId="204343FC" w:rsidR="00DF16E0" w:rsidRDefault="00DC7132" w:rsidP="00097A83">
      <w:pPr>
        <w:pStyle w:val="Heading4"/>
      </w:pPr>
      <w:r>
        <w:t>X</w:t>
      </w:r>
      <w:r w:rsidR="00DF16E0">
        <w:t>, Y, Z, XR, YR, ZR</w:t>
      </w:r>
      <w:r>
        <w:t xml:space="preserve"> </w:t>
      </w:r>
    </w:p>
    <w:p w14:paraId="78F47B57" w14:textId="77777777" w:rsidR="00DF16E0" w:rsidRDefault="00DF16E0" w:rsidP="00097A83">
      <w:pPr>
        <w:jc w:val="both"/>
      </w:pPr>
    </w:p>
    <w:p w14:paraId="5E9D9E1D" w14:textId="585FDF44" w:rsidR="00DF16E0" w:rsidRDefault="00DF16E0" w:rsidP="00097A83">
      <w:pPr>
        <w:jc w:val="both"/>
      </w:pPr>
      <w:r>
        <w:t xml:space="preserve">Cartesian transformation from the robot’s base coordinate system to the world coordinate system center.  </w:t>
      </w:r>
    </w:p>
    <w:p w14:paraId="546CC974" w14:textId="25D9623B" w:rsidR="00DC7132" w:rsidRDefault="00DC7132" w:rsidP="00097A83">
      <w:pPr>
        <w:pStyle w:val="Heading4"/>
      </w:pPr>
      <w:r>
        <w:t>M00</w:t>
      </w:r>
      <w:r w:rsidR="00DF16E0">
        <w:t>, M01, …, M33</w:t>
      </w:r>
    </w:p>
    <w:p w14:paraId="6996404A" w14:textId="1C2254B4" w:rsidR="00DF16E0" w:rsidRDefault="00DF16E0" w:rsidP="00DC7132"/>
    <w:p w14:paraId="6C183476" w14:textId="45B57824" w:rsidR="00DF16E0" w:rsidRDefault="00DF16E0" w:rsidP="00097A83">
      <w:pPr>
        <w:jc w:val="both"/>
      </w:pPr>
      <w:r w:rsidRPr="00097A83">
        <w:rPr>
          <w:i/>
        </w:rPr>
        <w:t>[Optional]</w:t>
      </w:r>
      <w:r>
        <w:t xml:space="preserve"> The 4x4 homogeneous transformation matrix from the robot’s base coordinate system to the world coordinate system center.  If the Cartesian transformation is provided in the XML file, the 4x4 transformation matrix is automatically generated on first execution, and the XML file is updated.  If the transformation changes, either use the UpdateWorldTransform function, or remove M00 through M33 manually, modify the Cartesian transformation, and then re-load the XML file.</w:t>
      </w:r>
    </w:p>
    <w:p w14:paraId="33517DFC" w14:textId="77777777" w:rsidR="00DF16E0" w:rsidRDefault="00DF16E0" w:rsidP="00DC7132"/>
    <w:p w14:paraId="3C339275" w14:textId="77777777" w:rsidR="00DF16E0" w:rsidRDefault="00DC7132" w:rsidP="00097A83">
      <w:pPr>
        <w:pStyle w:val="Heading3"/>
      </w:pPr>
      <w:bookmarkStart w:id="15" w:name="_Toc21588861"/>
      <w:r>
        <w:t>CoordSystem</w:t>
      </w:r>
      <w:bookmarkEnd w:id="15"/>
    </w:p>
    <w:p w14:paraId="199D6EC4" w14:textId="77777777" w:rsidR="00DF16E0" w:rsidRDefault="00DF16E0" w:rsidP="00097A83">
      <w:pPr>
        <w:jc w:val="both"/>
      </w:pPr>
    </w:p>
    <w:p w14:paraId="32593BF5" w14:textId="7C276A4C" w:rsidR="00DF16E0" w:rsidRDefault="002073E6" w:rsidP="00097A83">
      <w:pPr>
        <w:jc w:val="both"/>
      </w:pPr>
      <w:r>
        <w:t>Define a transformation from the robot’s base coordinate system to a separate defined coordinate system origin.</w:t>
      </w:r>
    </w:p>
    <w:p w14:paraId="4F55F9FF" w14:textId="6E3B6631" w:rsidR="00DF16E0" w:rsidRDefault="00940836" w:rsidP="00097A83">
      <w:pPr>
        <w:pStyle w:val="Heading4"/>
      </w:pPr>
      <w:r>
        <w:t>Name</w:t>
      </w:r>
    </w:p>
    <w:p w14:paraId="56F24450" w14:textId="77777777" w:rsidR="00DF16E0" w:rsidRDefault="00DF16E0" w:rsidP="00097A83">
      <w:pPr>
        <w:jc w:val="both"/>
      </w:pPr>
    </w:p>
    <w:p w14:paraId="22BA406F" w14:textId="0316CA27" w:rsidR="00DF16E0" w:rsidRDefault="00940836" w:rsidP="00097A83">
      <w:pPr>
        <w:jc w:val="both"/>
      </w:pPr>
      <w:r>
        <w:t>Name by which the coordinate system is referenced.</w:t>
      </w:r>
    </w:p>
    <w:p w14:paraId="1B7E3774" w14:textId="2883F4D6" w:rsidR="00DF16E0" w:rsidRDefault="00DC7132" w:rsidP="00097A83">
      <w:pPr>
        <w:pStyle w:val="Heading4"/>
      </w:pPr>
      <w:r>
        <w:t>X</w:t>
      </w:r>
      <w:r w:rsidR="00DF16E0">
        <w:t>, Y, Z, XR, YR, ZR</w:t>
      </w:r>
    </w:p>
    <w:p w14:paraId="7778C7C9" w14:textId="206B57EE" w:rsidR="00DF16E0" w:rsidRDefault="00DF16E0" w:rsidP="00097A83">
      <w:pPr>
        <w:jc w:val="both"/>
      </w:pPr>
    </w:p>
    <w:p w14:paraId="104B0DA8" w14:textId="2ECEEBD2" w:rsidR="00DF16E0" w:rsidRDefault="002073E6" w:rsidP="00097A83">
      <w:pPr>
        <w:jc w:val="both"/>
      </w:pPr>
      <w:r>
        <w:t>Cartesian transformation from the robot’s base coordinate system to the world coordinate system center.</w:t>
      </w:r>
    </w:p>
    <w:p w14:paraId="6C793C1B" w14:textId="051AC76D" w:rsidR="00DC7132" w:rsidRDefault="00DC7132" w:rsidP="00097A83">
      <w:pPr>
        <w:pStyle w:val="Heading4"/>
      </w:pPr>
      <w:r>
        <w:lastRenderedPageBreak/>
        <w:t>M00</w:t>
      </w:r>
      <w:r w:rsidR="00DF16E0">
        <w:t>, M01, …, M33</w:t>
      </w:r>
    </w:p>
    <w:p w14:paraId="0644B8F5" w14:textId="2F55C024" w:rsidR="00DF16E0" w:rsidRDefault="00DF16E0"/>
    <w:p w14:paraId="07B90002" w14:textId="020AAABE" w:rsidR="00DF16E0" w:rsidRDefault="00940836">
      <w:r w:rsidRPr="00825DF6">
        <w:rPr>
          <w:i/>
        </w:rPr>
        <w:t>[Optional]</w:t>
      </w:r>
      <w:r>
        <w:t xml:space="preserve"> The 4x4 homogeneous transformation matrix from the robot’s base coordinate system to the named coordinate system center.  If the Cartesian transformation is provided in the XML file, the 4x4 transformation matrix is automatically generated on first execution, and the XML file is updated.</w:t>
      </w:r>
    </w:p>
    <w:p w14:paraId="26BE6B14" w14:textId="77777777" w:rsidR="00DF16E0" w:rsidRPr="00DF16E0" w:rsidRDefault="00DF16E0"/>
    <w:p w14:paraId="5DBF5BD3" w14:textId="77777777" w:rsidR="00DF16E0" w:rsidRDefault="00DC7132" w:rsidP="00097A83">
      <w:pPr>
        <w:pStyle w:val="Heading3"/>
      </w:pPr>
      <w:bookmarkStart w:id="16" w:name="_Toc21588862"/>
      <w:r>
        <w:t>Tool</w:t>
      </w:r>
      <w:bookmarkEnd w:id="16"/>
    </w:p>
    <w:p w14:paraId="58069B3E" w14:textId="1E1DFD14" w:rsidR="00DF16E0" w:rsidRDefault="00DF16E0" w:rsidP="00097A83">
      <w:pPr>
        <w:jc w:val="both"/>
      </w:pPr>
    </w:p>
    <w:p w14:paraId="7F82A494" w14:textId="50B67041" w:rsidR="00940836" w:rsidRDefault="00940836" w:rsidP="00097A83">
      <w:pPr>
        <w:jc w:val="both"/>
      </w:pPr>
      <w:r>
        <w:t>End-of-arm tooling definition.</w:t>
      </w:r>
    </w:p>
    <w:p w14:paraId="141791BC" w14:textId="08E96275" w:rsidR="00DF16E0" w:rsidRDefault="00940836" w:rsidP="00097A83">
      <w:pPr>
        <w:pStyle w:val="Heading4"/>
      </w:pPr>
      <w:r>
        <w:t>ID</w:t>
      </w:r>
    </w:p>
    <w:p w14:paraId="6DA9F49D" w14:textId="637F07CB" w:rsidR="00DF16E0" w:rsidRDefault="00DF16E0" w:rsidP="00097A83">
      <w:pPr>
        <w:jc w:val="both"/>
      </w:pPr>
    </w:p>
    <w:p w14:paraId="1B5ADF33" w14:textId="5EF4F97E" w:rsidR="00E629BF" w:rsidRPr="00DF16E0" w:rsidRDefault="00E629BF" w:rsidP="00097A83">
      <w:pPr>
        <w:jc w:val="both"/>
      </w:pPr>
      <w:r>
        <w:t>Identification number of the tool (may be robot specific).</w:t>
      </w:r>
    </w:p>
    <w:p w14:paraId="5B766F7E" w14:textId="77777777" w:rsidR="00DF16E0" w:rsidRDefault="00DF16E0" w:rsidP="00097A83">
      <w:pPr>
        <w:pStyle w:val="Heading4"/>
      </w:pPr>
      <w:r>
        <w:t>Name="gripper_parallel"</w:t>
      </w:r>
    </w:p>
    <w:p w14:paraId="7B7EA432" w14:textId="77777777" w:rsidR="00DF16E0" w:rsidRDefault="00DF16E0" w:rsidP="00097A83">
      <w:pPr>
        <w:jc w:val="both"/>
      </w:pPr>
    </w:p>
    <w:p w14:paraId="1B3A9103" w14:textId="1C2863E1" w:rsidR="00E629BF" w:rsidRPr="00E629BF" w:rsidRDefault="00E629BF" w:rsidP="00097A83">
      <w:pPr>
        <w:jc w:val="both"/>
      </w:pPr>
      <w:r>
        <w:t>Unique identifying name for the tool, by which the tool may be specified and its parameters sent to the robot controller via the Couple command.</w:t>
      </w:r>
    </w:p>
    <w:p w14:paraId="5C8944C1" w14:textId="79E93AEB" w:rsidR="00DF16E0" w:rsidRDefault="00DC7132" w:rsidP="00097A83">
      <w:pPr>
        <w:pStyle w:val="Heading4"/>
      </w:pPr>
      <w:r>
        <w:t>X</w:t>
      </w:r>
      <w:r w:rsidR="00E629BF">
        <w:t>, Y, Z, XR, YR, ZR</w:t>
      </w:r>
    </w:p>
    <w:p w14:paraId="20954666" w14:textId="12836CCC" w:rsidR="00DF16E0" w:rsidRDefault="00DF16E0" w:rsidP="00097A83">
      <w:pPr>
        <w:jc w:val="both"/>
      </w:pPr>
    </w:p>
    <w:p w14:paraId="56F18362" w14:textId="51C09A05" w:rsidR="00940836" w:rsidRDefault="00940836" w:rsidP="00097A83">
      <w:pPr>
        <w:jc w:val="both"/>
      </w:pPr>
      <w:r>
        <w:t>Cartesian transformation from the robot’s tool flange to the tool center point.</w:t>
      </w:r>
    </w:p>
    <w:p w14:paraId="791BB35D" w14:textId="225ED7E9" w:rsidR="00DF16E0" w:rsidRDefault="00940836" w:rsidP="00097A83">
      <w:pPr>
        <w:pStyle w:val="Heading4"/>
      </w:pPr>
      <w:r>
        <w:t>Mass</w:t>
      </w:r>
    </w:p>
    <w:p w14:paraId="24284AFB" w14:textId="62606AE8" w:rsidR="00DF16E0" w:rsidRDefault="00DF16E0" w:rsidP="00097A83">
      <w:pPr>
        <w:jc w:val="both"/>
      </w:pPr>
    </w:p>
    <w:p w14:paraId="618BC9EE" w14:textId="096CF587" w:rsidR="00DF16E0" w:rsidRDefault="00DF16E0" w:rsidP="00097A83">
      <w:pPr>
        <w:jc w:val="both"/>
      </w:pPr>
      <w:r>
        <w:t>Mass (in kg) of the tool.</w:t>
      </w:r>
    </w:p>
    <w:p w14:paraId="0203D744" w14:textId="138380F4" w:rsidR="00DC7132" w:rsidRDefault="00DC7132" w:rsidP="00097A83">
      <w:pPr>
        <w:pStyle w:val="Heading4"/>
      </w:pPr>
      <w:r>
        <w:t>MX</w:t>
      </w:r>
      <w:r w:rsidR="00E629BF">
        <w:t>, MY, MZ</w:t>
      </w:r>
    </w:p>
    <w:p w14:paraId="2FAD3175" w14:textId="77777777" w:rsidR="003B0C21" w:rsidRDefault="003B0C21" w:rsidP="00097A83">
      <w:pPr>
        <w:jc w:val="both"/>
      </w:pPr>
    </w:p>
    <w:p w14:paraId="224F2CDF" w14:textId="4086D2B6" w:rsidR="003B0C21" w:rsidRDefault="00DF16E0" w:rsidP="003B0C21">
      <w:r>
        <w:t xml:space="preserve">Center of mass (in mm) of the </w:t>
      </w:r>
      <w:r w:rsidR="00E629BF">
        <w:t>tool</w:t>
      </w:r>
      <w:r>
        <w:t>, relative to the tool flange connection.</w:t>
      </w:r>
    </w:p>
    <w:p w14:paraId="527938E8" w14:textId="77777777" w:rsidR="003B0C21" w:rsidRPr="003B0C21" w:rsidRDefault="003B0C21" w:rsidP="003B0C21"/>
    <w:p w14:paraId="2D310057" w14:textId="77777777" w:rsidR="00884F1A" w:rsidRDefault="00884F1A">
      <w:pPr>
        <w:rPr>
          <w:rFonts w:eastAsiaTheme="majorEastAsia" w:cstheme="majorBidi"/>
          <w:b/>
          <w:bCs/>
          <w:color w:val="000000" w:themeColor="text1"/>
        </w:rPr>
      </w:pPr>
      <w:r>
        <w:br w:type="page"/>
      </w:r>
    </w:p>
    <w:p w14:paraId="39812D0D" w14:textId="50A6E1CB" w:rsidR="00606AC0" w:rsidRPr="0055091C" w:rsidRDefault="009F5F15" w:rsidP="00AD7292">
      <w:pPr>
        <w:pStyle w:val="Heading1"/>
      </w:pPr>
      <w:bookmarkStart w:id="17" w:name="_Toc21588863"/>
      <w:r>
        <w:lastRenderedPageBreak/>
        <w:t>CRPI</w:t>
      </w:r>
      <w:r w:rsidR="00606AC0" w:rsidRPr="0055091C">
        <w:t xml:space="preserve"> Syntax</w:t>
      </w:r>
      <w:bookmarkEnd w:id="17"/>
    </w:p>
    <w:p w14:paraId="2BAA23B1" w14:textId="77777777" w:rsidR="00606AC0" w:rsidRPr="0055091C" w:rsidRDefault="00606AC0" w:rsidP="00606AC0">
      <w:pPr>
        <w:jc w:val="both"/>
        <w:rPr>
          <w:rFonts w:cs="Times New Roman"/>
          <w:sz w:val="22"/>
          <w:szCs w:val="22"/>
        </w:rPr>
      </w:pPr>
    </w:p>
    <w:p w14:paraId="5A237D0C" w14:textId="49A38FBD" w:rsidR="00606AC0" w:rsidRPr="0055091C" w:rsidRDefault="00606AC0" w:rsidP="00E92F97">
      <w:pPr>
        <w:jc w:val="both"/>
        <w:rPr>
          <w:rFonts w:cs="Times New Roman"/>
          <w:sz w:val="22"/>
          <w:szCs w:val="22"/>
        </w:rPr>
      </w:pPr>
      <w:r w:rsidRPr="0055091C">
        <w:rPr>
          <w:rFonts w:cs="Times New Roman"/>
          <w:sz w:val="22"/>
          <w:szCs w:val="22"/>
        </w:rPr>
        <w:t>Alphabetic</w:t>
      </w:r>
      <w:r w:rsidR="00E71F8D">
        <w:rPr>
          <w:rFonts w:cs="Times New Roman"/>
          <w:sz w:val="22"/>
          <w:szCs w:val="22"/>
        </w:rPr>
        <w:t>ally, the commands’ functionalities</w:t>
      </w:r>
      <w:r w:rsidRPr="0055091C">
        <w:rPr>
          <w:rFonts w:cs="Times New Roman"/>
          <w:sz w:val="22"/>
          <w:szCs w:val="22"/>
        </w:rPr>
        <w:t xml:space="preserve"> are as follows.</w:t>
      </w:r>
    </w:p>
    <w:p w14:paraId="09B085FC" w14:textId="77777777" w:rsidR="00686FF1" w:rsidRDefault="00686FF1" w:rsidP="00E92F97">
      <w:pPr>
        <w:jc w:val="both"/>
        <w:rPr>
          <w:rFonts w:cs="Times New Roman"/>
          <w:sz w:val="22"/>
          <w:szCs w:val="22"/>
        </w:rPr>
      </w:pPr>
    </w:p>
    <w:p w14:paraId="4DCB7543" w14:textId="115E7C8F" w:rsidR="00E71F8D" w:rsidRDefault="00E71F8D" w:rsidP="00E92F97">
      <w:pPr>
        <w:jc w:val="both"/>
        <w:rPr>
          <w:rFonts w:cs="Times New Roman"/>
          <w:sz w:val="22"/>
          <w:szCs w:val="22"/>
        </w:rPr>
      </w:pPr>
      <w:r>
        <w:rPr>
          <w:rFonts w:cs="Times New Roman"/>
          <w:sz w:val="22"/>
          <w:szCs w:val="22"/>
        </w:rPr>
        <w:t>QQQQQQ</w:t>
      </w:r>
    </w:p>
    <w:p w14:paraId="24C6A114" w14:textId="501986E4" w:rsidR="00E71F8D" w:rsidRPr="0055091C" w:rsidRDefault="00E71F8D" w:rsidP="00E71F8D">
      <w:pPr>
        <w:pStyle w:val="Heading2"/>
      </w:pPr>
      <w:bookmarkStart w:id="18" w:name="_Toc21588864"/>
      <w:r>
        <w:t>ApplyCartesianForceTorque</w:t>
      </w:r>
      <w:r w:rsidRPr="0055091C">
        <w:t xml:space="preserve"> (</w:t>
      </w:r>
      <w:r w:rsidR="00755E98">
        <w:t>robotPose robotForceTorque, vector&lt;bool&gt; activeAxes)</w:t>
      </w:r>
      <w:r w:rsidRPr="0055091C">
        <w:t>)</w:t>
      </w:r>
      <w:bookmarkEnd w:id="18"/>
    </w:p>
    <w:p w14:paraId="731E4FBC" w14:textId="77777777" w:rsidR="00E71F8D" w:rsidRPr="0055091C" w:rsidRDefault="00E71F8D" w:rsidP="00E71F8D">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5FBEE71" w14:textId="74CCEDCF" w:rsidR="00E71F8D" w:rsidRPr="0055091C" w:rsidRDefault="00755E98" w:rsidP="00E71F8D">
      <w:pPr>
        <w:jc w:val="both"/>
        <w:rPr>
          <w:rFonts w:cs="Times New Roman"/>
          <w:sz w:val="22"/>
          <w:szCs w:val="22"/>
        </w:rPr>
      </w:pPr>
      <w:r>
        <w:rPr>
          <w:rFonts w:cs="Times New Roman"/>
          <w:sz w:val="22"/>
          <w:szCs w:val="22"/>
        </w:rPr>
        <w:t xml:space="preserve">Submit 6 DoF Cartesian force and torque commands at the TCP, expressed in the robot base coordinate system. The axes for active force and torque control can be toggled, enabling the possibility for hybrid position and force control. </w:t>
      </w:r>
      <w:r w:rsidR="00E71F8D" w:rsidRPr="0055091C">
        <w:rPr>
          <w:rFonts w:cs="Times New Roman"/>
          <w:b/>
          <w:sz w:val="22"/>
          <w:szCs w:val="22"/>
        </w:rPr>
        <w:t>Parameters</w:t>
      </w:r>
      <w:r w:rsidR="00E71F8D" w:rsidRPr="0055091C">
        <w:rPr>
          <w:rFonts w:cs="Times New Roman"/>
          <w:sz w:val="22"/>
          <w:szCs w:val="22"/>
        </w:rPr>
        <w:t>:</w:t>
      </w:r>
    </w:p>
    <w:p w14:paraId="6CF740D6" w14:textId="0D31547F" w:rsidR="00E71F8D" w:rsidRDefault="00755E98" w:rsidP="00E71F8D">
      <w:pPr>
        <w:ind w:left="2160" w:hanging="1440"/>
        <w:jc w:val="both"/>
        <w:rPr>
          <w:rFonts w:cs="Times New Roman"/>
          <w:sz w:val="22"/>
          <w:szCs w:val="22"/>
        </w:rPr>
      </w:pPr>
      <w:r w:rsidRPr="00755E98">
        <w:rPr>
          <w:rFonts w:cs="Times New Roman"/>
          <w:sz w:val="22"/>
          <w:szCs w:val="22"/>
        </w:rPr>
        <w:t>robotForceTorque</w:t>
      </w:r>
      <w:r w:rsidR="00E71F8D" w:rsidRPr="0055091C">
        <w:rPr>
          <w:rFonts w:cs="Times New Roman"/>
          <w:sz w:val="22"/>
          <w:szCs w:val="22"/>
        </w:rPr>
        <w:t xml:space="preserve"> – </w:t>
      </w:r>
      <w:r w:rsidR="00E71F8D" w:rsidRPr="0055091C">
        <w:rPr>
          <w:rFonts w:cs="Times New Roman"/>
          <w:sz w:val="22"/>
          <w:szCs w:val="22"/>
        </w:rPr>
        <w:tab/>
      </w:r>
      <w:r>
        <w:rPr>
          <w:rFonts w:cs="Times New Roman"/>
          <w:sz w:val="22"/>
          <w:szCs w:val="22"/>
        </w:rPr>
        <w:t>The target 6 DoF Cartesian force-torque command</w:t>
      </w:r>
    </w:p>
    <w:p w14:paraId="2F3CC50B" w14:textId="27B1F18B" w:rsidR="00755E98" w:rsidRPr="0055091C" w:rsidRDefault="00755E98" w:rsidP="00E71F8D">
      <w:pPr>
        <w:ind w:left="2160" w:hanging="1440"/>
        <w:jc w:val="both"/>
        <w:rPr>
          <w:rFonts w:cs="Times New Roman"/>
          <w:sz w:val="22"/>
          <w:szCs w:val="22"/>
        </w:rPr>
      </w:pPr>
      <w:r>
        <w:rPr>
          <w:rFonts w:cs="Times New Roman"/>
          <w:sz w:val="22"/>
          <w:szCs w:val="22"/>
        </w:rPr>
        <w:t xml:space="preserve">activeAxes – </w:t>
      </w:r>
      <w:r w:rsidR="007F2FCA">
        <w:rPr>
          <w:rFonts w:cs="Times New Roman"/>
          <w:sz w:val="22"/>
          <w:szCs w:val="22"/>
        </w:rPr>
        <w:tab/>
      </w:r>
      <w:r w:rsidR="007F2FCA">
        <w:rPr>
          <w:rFonts w:cs="Times New Roman"/>
          <w:sz w:val="22"/>
          <w:szCs w:val="22"/>
        </w:rPr>
        <w:tab/>
      </w:r>
      <w:r>
        <w:rPr>
          <w:rFonts w:cs="Times New Roman"/>
          <w:sz w:val="22"/>
          <w:szCs w:val="22"/>
        </w:rPr>
        <w:t>Flags for each axis that enable or disable force control</w:t>
      </w:r>
    </w:p>
    <w:p w14:paraId="647F3F23" w14:textId="77777777" w:rsidR="00E71F8D" w:rsidRPr="0055091C" w:rsidRDefault="00E71F8D" w:rsidP="00E71F8D">
      <w:pPr>
        <w:pBdr>
          <w:bottom w:val="single" w:sz="6" w:space="1" w:color="auto"/>
        </w:pBdr>
        <w:jc w:val="both"/>
        <w:rPr>
          <w:rFonts w:cs="Times New Roman"/>
          <w:sz w:val="22"/>
          <w:szCs w:val="22"/>
        </w:rPr>
      </w:pPr>
    </w:p>
    <w:p w14:paraId="5F56ECC8" w14:textId="77777777" w:rsidR="00E71F8D" w:rsidRDefault="00E71F8D" w:rsidP="00E92F97">
      <w:pPr>
        <w:jc w:val="both"/>
        <w:rPr>
          <w:rFonts w:cs="Times New Roman"/>
          <w:sz w:val="22"/>
          <w:szCs w:val="22"/>
        </w:rPr>
      </w:pPr>
    </w:p>
    <w:p w14:paraId="5956B272" w14:textId="6E08A145" w:rsidR="00FB69E2" w:rsidRDefault="00FB69E2" w:rsidP="00E92F97">
      <w:pPr>
        <w:jc w:val="both"/>
        <w:rPr>
          <w:rFonts w:cs="Times New Roman"/>
          <w:sz w:val="22"/>
          <w:szCs w:val="22"/>
        </w:rPr>
      </w:pPr>
      <w:r>
        <w:rPr>
          <w:rFonts w:cs="Times New Roman"/>
          <w:sz w:val="22"/>
          <w:szCs w:val="22"/>
        </w:rPr>
        <w:t>QQQQQQ</w:t>
      </w:r>
    </w:p>
    <w:p w14:paraId="4250B1C1" w14:textId="6A29954D" w:rsidR="00FB69E2" w:rsidRPr="0055091C" w:rsidRDefault="00FB69E2" w:rsidP="00FB69E2">
      <w:pPr>
        <w:pStyle w:val="Heading2"/>
      </w:pPr>
      <w:bookmarkStart w:id="19" w:name="_Toc21588865"/>
      <w:r>
        <w:t>ApplyJointTorque</w:t>
      </w:r>
      <w:r w:rsidRPr="0055091C">
        <w:t xml:space="preserve"> (</w:t>
      </w:r>
      <w:r w:rsidR="003F7FBF">
        <w:t>robotAxes robotJointTorque</w:t>
      </w:r>
      <w:r w:rsidRPr="0055091C">
        <w:t>)</w:t>
      </w:r>
      <w:bookmarkEnd w:id="19"/>
    </w:p>
    <w:p w14:paraId="2CC01AE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0D49E9A" w14:textId="69C44325" w:rsidR="00FB69E2" w:rsidRPr="0055091C" w:rsidRDefault="00CC5130" w:rsidP="00FB69E2">
      <w:pPr>
        <w:tabs>
          <w:tab w:val="left" w:pos="720"/>
        </w:tabs>
        <w:ind w:left="720"/>
        <w:jc w:val="both"/>
        <w:rPr>
          <w:rFonts w:cs="Times New Roman"/>
          <w:sz w:val="22"/>
          <w:szCs w:val="22"/>
        </w:rPr>
      </w:pPr>
      <w:r>
        <w:rPr>
          <w:rFonts w:cs="Times New Roman"/>
          <w:sz w:val="22"/>
          <w:szCs w:val="22"/>
        </w:rPr>
        <w:t>Submit joint-level torque commands to the robot.</w:t>
      </w:r>
    </w:p>
    <w:p w14:paraId="57D56ADC"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1716FDC" w14:textId="66267B68" w:rsidR="00FB69E2" w:rsidRPr="0055091C" w:rsidRDefault="00CC5130" w:rsidP="00FB69E2">
      <w:pPr>
        <w:ind w:left="2160" w:hanging="1440"/>
        <w:jc w:val="both"/>
        <w:rPr>
          <w:rFonts w:cs="Times New Roman"/>
          <w:sz w:val="22"/>
          <w:szCs w:val="22"/>
        </w:rPr>
      </w:pPr>
      <w:r>
        <w:t>robotJointTorque</w:t>
      </w:r>
      <w:r w:rsidR="00FB69E2" w:rsidRPr="0055091C">
        <w:rPr>
          <w:rFonts w:cs="Times New Roman"/>
          <w:sz w:val="22"/>
          <w:szCs w:val="22"/>
        </w:rPr>
        <w:t xml:space="preserve"> – </w:t>
      </w:r>
      <w:r w:rsidR="00FB69E2" w:rsidRPr="0055091C">
        <w:rPr>
          <w:rFonts w:cs="Times New Roman"/>
          <w:sz w:val="22"/>
          <w:szCs w:val="22"/>
        </w:rPr>
        <w:tab/>
      </w:r>
      <w:r>
        <w:rPr>
          <w:rFonts w:cs="Times New Roman"/>
          <w:sz w:val="22"/>
          <w:szCs w:val="22"/>
        </w:rPr>
        <w:t>The target joint torque specified for every axis of the robot.</w:t>
      </w:r>
    </w:p>
    <w:p w14:paraId="67DD2103" w14:textId="77777777" w:rsidR="00FB69E2" w:rsidRPr="0055091C" w:rsidRDefault="00FB69E2" w:rsidP="00FB69E2">
      <w:pPr>
        <w:pBdr>
          <w:bottom w:val="single" w:sz="6" w:space="1" w:color="auto"/>
        </w:pBdr>
        <w:jc w:val="both"/>
        <w:rPr>
          <w:rFonts w:cs="Times New Roman"/>
          <w:sz w:val="22"/>
          <w:szCs w:val="22"/>
        </w:rPr>
      </w:pPr>
    </w:p>
    <w:p w14:paraId="5035FDA6" w14:textId="77777777" w:rsidR="00FB69E2" w:rsidRPr="0055091C" w:rsidRDefault="00FB69E2" w:rsidP="00E92F97">
      <w:pPr>
        <w:jc w:val="both"/>
        <w:rPr>
          <w:rFonts w:cs="Times New Roman"/>
          <w:sz w:val="22"/>
          <w:szCs w:val="22"/>
        </w:rPr>
      </w:pPr>
    </w:p>
    <w:p w14:paraId="5EDFC777" w14:textId="56E3E6BE" w:rsidR="00686FF1" w:rsidRPr="0055091C" w:rsidRDefault="00FA7627" w:rsidP="00AD7292">
      <w:pPr>
        <w:pStyle w:val="Heading2"/>
      </w:pPr>
      <w:bookmarkStart w:id="20" w:name="_Toc21588866"/>
      <w:r>
        <w:t>C</w:t>
      </w:r>
      <w:r w:rsidR="00686FF1" w:rsidRPr="0055091C">
        <w:t>ouple (</w:t>
      </w:r>
      <w:r>
        <w:t>char*</w:t>
      </w:r>
      <w:r w:rsidR="00686FF1" w:rsidRPr="0055091C">
        <w:t xml:space="preserve"> targetID)</w:t>
      </w:r>
      <w:bookmarkEnd w:id="20"/>
    </w:p>
    <w:p w14:paraId="49F40BE7" w14:textId="77777777" w:rsidR="00686FF1" w:rsidRPr="0055091C" w:rsidRDefault="00686FF1"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279776F" w14:textId="67752407" w:rsidR="00686FF1" w:rsidRPr="0055091C" w:rsidRDefault="00C35BEA" w:rsidP="00AD7292">
      <w:pPr>
        <w:tabs>
          <w:tab w:val="left" w:pos="720"/>
        </w:tabs>
        <w:ind w:left="720"/>
        <w:jc w:val="both"/>
        <w:rPr>
          <w:rFonts w:cs="Times New Roman"/>
          <w:sz w:val="22"/>
          <w:szCs w:val="22"/>
        </w:rPr>
      </w:pPr>
      <w:r>
        <w:rPr>
          <w:rFonts w:cs="Times New Roman"/>
          <w:sz w:val="22"/>
          <w:szCs w:val="22"/>
        </w:rPr>
        <w:t xml:space="preserve">Configure the robot with a specified tool or gripper.  </w:t>
      </w:r>
      <w:r w:rsidR="001A5C80">
        <w:rPr>
          <w:rFonts w:cs="Times New Roman"/>
          <w:sz w:val="22"/>
          <w:szCs w:val="22"/>
        </w:rPr>
        <w:t>The couple command sets the robot’s TCP to the defined tool point, and sends mass information for gravity compensation purposes.  The target tool’s name should match with an entry in the associated XML configuration file for the robot.</w:t>
      </w:r>
    </w:p>
    <w:p w14:paraId="78E7A0FB" w14:textId="77777777" w:rsidR="00686FF1" w:rsidRPr="0055091C" w:rsidRDefault="00686FF1"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917BE35" w14:textId="629A9477" w:rsidR="00686FF1" w:rsidRPr="0055091C" w:rsidRDefault="00686FF1" w:rsidP="00AD729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r w:rsidR="001A5C80">
        <w:rPr>
          <w:rFonts w:cs="Times New Roman"/>
          <w:sz w:val="22"/>
          <w:szCs w:val="22"/>
        </w:rPr>
        <w:t>.</w:t>
      </w:r>
    </w:p>
    <w:p w14:paraId="5410D1EA" w14:textId="77777777" w:rsidR="00686FF1" w:rsidRPr="0055091C" w:rsidRDefault="00686FF1" w:rsidP="00E92F97">
      <w:pPr>
        <w:pBdr>
          <w:bottom w:val="single" w:sz="6" w:space="1" w:color="auto"/>
        </w:pBdr>
        <w:jc w:val="both"/>
        <w:rPr>
          <w:rFonts w:cs="Times New Roman"/>
          <w:sz w:val="22"/>
          <w:szCs w:val="22"/>
        </w:rPr>
      </w:pPr>
    </w:p>
    <w:p w14:paraId="012D6D8E" w14:textId="77777777" w:rsidR="00686FF1" w:rsidRDefault="00686FF1" w:rsidP="00E92F97">
      <w:pPr>
        <w:jc w:val="both"/>
        <w:rPr>
          <w:rFonts w:cs="Times New Roman"/>
          <w:sz w:val="22"/>
          <w:szCs w:val="22"/>
        </w:rPr>
      </w:pPr>
    </w:p>
    <w:p w14:paraId="51AA93A6" w14:textId="17EF371A" w:rsidR="00FB69E2" w:rsidRDefault="00FB69E2" w:rsidP="00E92F97">
      <w:pPr>
        <w:jc w:val="both"/>
        <w:rPr>
          <w:rFonts w:cs="Times New Roman"/>
          <w:sz w:val="22"/>
          <w:szCs w:val="22"/>
        </w:rPr>
      </w:pPr>
      <w:r>
        <w:rPr>
          <w:rFonts w:cs="Times New Roman"/>
          <w:sz w:val="22"/>
          <w:szCs w:val="22"/>
        </w:rPr>
        <w:t>QQQQQQ</w:t>
      </w:r>
    </w:p>
    <w:p w14:paraId="315826A4" w14:textId="564015E3" w:rsidR="00FB69E2" w:rsidRPr="0055091C" w:rsidRDefault="00FB69E2" w:rsidP="00FB69E2">
      <w:pPr>
        <w:pStyle w:val="Heading2"/>
      </w:pPr>
      <w:bookmarkStart w:id="21" w:name="_Toc21588867"/>
      <w:r>
        <w:t>CrclXmlHandler</w:t>
      </w:r>
      <w:r w:rsidRPr="0055091C">
        <w:t xml:space="preserve"> (</w:t>
      </w:r>
      <w:r>
        <w:t>char*</w:t>
      </w:r>
      <w:r w:rsidRPr="0055091C">
        <w:t xml:space="preserve"> targetID)</w:t>
      </w:r>
      <w:bookmarkEnd w:id="21"/>
    </w:p>
    <w:p w14:paraId="1DCF232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E83F372" w14:textId="5BAFBA6C"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171F2E50"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2407AFF"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1EBB4A80" w14:textId="77777777" w:rsidR="00FB69E2" w:rsidRPr="0055091C" w:rsidRDefault="00FB69E2" w:rsidP="00FB69E2">
      <w:pPr>
        <w:pBdr>
          <w:bottom w:val="single" w:sz="6" w:space="1" w:color="auto"/>
        </w:pBdr>
        <w:jc w:val="both"/>
        <w:rPr>
          <w:rFonts w:cs="Times New Roman"/>
          <w:sz w:val="22"/>
          <w:szCs w:val="22"/>
        </w:rPr>
      </w:pPr>
    </w:p>
    <w:p w14:paraId="1225DD61" w14:textId="77777777" w:rsidR="00FB69E2" w:rsidRDefault="00FB69E2" w:rsidP="00FB69E2">
      <w:pPr>
        <w:jc w:val="both"/>
        <w:rPr>
          <w:rFonts w:cs="Times New Roman"/>
          <w:sz w:val="22"/>
          <w:szCs w:val="22"/>
        </w:rPr>
      </w:pPr>
    </w:p>
    <w:p w14:paraId="261AC006" w14:textId="3A6BC38B" w:rsidR="00FB69E2" w:rsidRPr="0055091C" w:rsidRDefault="00FB69E2" w:rsidP="00FB69E2">
      <w:pPr>
        <w:pStyle w:val="Heading2"/>
      </w:pPr>
      <w:bookmarkStart w:id="22" w:name="_Toc21588868"/>
      <w:r>
        <w:t>CrclXmlResponse</w:t>
      </w:r>
      <w:r w:rsidRPr="0055091C">
        <w:t xml:space="preserve"> (</w:t>
      </w:r>
      <w:r>
        <w:t>char*</w:t>
      </w:r>
      <w:r w:rsidRPr="0055091C">
        <w:t xml:space="preserve"> targetID)</w:t>
      </w:r>
      <w:bookmarkEnd w:id="22"/>
    </w:p>
    <w:p w14:paraId="6B4563D8"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014421D"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lastRenderedPageBreak/>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4393B10"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29B9733"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460456D2" w14:textId="77777777" w:rsidR="00FB69E2" w:rsidRPr="0055091C" w:rsidRDefault="00FB69E2" w:rsidP="00FB69E2">
      <w:pPr>
        <w:pBdr>
          <w:bottom w:val="single" w:sz="6" w:space="1" w:color="auto"/>
        </w:pBdr>
        <w:jc w:val="both"/>
        <w:rPr>
          <w:rFonts w:cs="Times New Roman"/>
          <w:sz w:val="22"/>
          <w:szCs w:val="22"/>
        </w:rPr>
      </w:pPr>
    </w:p>
    <w:p w14:paraId="2F838138" w14:textId="77777777" w:rsidR="00FB69E2" w:rsidRDefault="00FB69E2" w:rsidP="00FB69E2">
      <w:pPr>
        <w:jc w:val="both"/>
        <w:rPr>
          <w:rFonts w:cs="Times New Roman"/>
          <w:sz w:val="22"/>
          <w:szCs w:val="22"/>
        </w:rPr>
      </w:pPr>
    </w:p>
    <w:p w14:paraId="6D168B39" w14:textId="14E7F4DC" w:rsidR="00FB69E2" w:rsidRPr="0055091C" w:rsidRDefault="00FB69E2" w:rsidP="00FB69E2">
      <w:pPr>
        <w:jc w:val="both"/>
        <w:rPr>
          <w:rFonts w:cs="Times New Roman"/>
          <w:sz w:val="22"/>
          <w:szCs w:val="22"/>
        </w:rPr>
      </w:pPr>
      <w:r>
        <w:rPr>
          <w:rFonts w:cs="Times New Roman"/>
          <w:sz w:val="22"/>
          <w:szCs w:val="22"/>
        </w:rPr>
        <w:t>QQQQQQ</w:t>
      </w:r>
    </w:p>
    <w:p w14:paraId="53397BE5" w14:textId="75E7DE47" w:rsidR="00FB69E2" w:rsidRPr="0055091C" w:rsidRDefault="00FB69E2" w:rsidP="00FB69E2">
      <w:pPr>
        <w:pStyle w:val="Heading2"/>
      </w:pPr>
      <w:bookmarkStart w:id="23" w:name="_Toc21588869"/>
      <w:r>
        <w:t>CrpiXmlHandler</w:t>
      </w:r>
      <w:r w:rsidRPr="0055091C">
        <w:t xml:space="preserve"> (</w:t>
      </w:r>
      <w:r>
        <w:t>char*</w:t>
      </w:r>
      <w:r w:rsidRPr="0055091C">
        <w:t xml:space="preserve"> targetID)</w:t>
      </w:r>
      <w:bookmarkEnd w:id="23"/>
    </w:p>
    <w:p w14:paraId="5F52D635"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7F09D2D"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34CA8CB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85C36A"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7BA69F68" w14:textId="77777777" w:rsidR="00FB69E2" w:rsidRPr="0055091C" w:rsidRDefault="00FB69E2" w:rsidP="00FB69E2">
      <w:pPr>
        <w:pBdr>
          <w:bottom w:val="single" w:sz="6" w:space="1" w:color="auto"/>
        </w:pBdr>
        <w:jc w:val="both"/>
        <w:rPr>
          <w:rFonts w:cs="Times New Roman"/>
          <w:sz w:val="22"/>
          <w:szCs w:val="22"/>
        </w:rPr>
      </w:pPr>
    </w:p>
    <w:p w14:paraId="423E5A2F" w14:textId="77777777" w:rsidR="00FB69E2" w:rsidRDefault="00FB69E2" w:rsidP="00FB69E2">
      <w:pPr>
        <w:jc w:val="both"/>
        <w:rPr>
          <w:rFonts w:cs="Times New Roman"/>
          <w:sz w:val="22"/>
          <w:szCs w:val="22"/>
        </w:rPr>
      </w:pPr>
    </w:p>
    <w:p w14:paraId="53C84771" w14:textId="45698E32" w:rsidR="00FB69E2" w:rsidRDefault="00FB69E2" w:rsidP="00FB69E2">
      <w:pPr>
        <w:jc w:val="both"/>
        <w:rPr>
          <w:rFonts w:cs="Times New Roman"/>
          <w:sz w:val="22"/>
          <w:szCs w:val="22"/>
        </w:rPr>
      </w:pPr>
      <w:r>
        <w:rPr>
          <w:rFonts w:cs="Times New Roman"/>
          <w:sz w:val="22"/>
          <w:szCs w:val="22"/>
        </w:rPr>
        <w:t>QQQQQ</w:t>
      </w:r>
    </w:p>
    <w:p w14:paraId="576D5EB6" w14:textId="561D8F33" w:rsidR="00FB69E2" w:rsidRPr="0055091C" w:rsidRDefault="00FB69E2" w:rsidP="00FB69E2">
      <w:pPr>
        <w:pStyle w:val="Heading2"/>
      </w:pPr>
      <w:bookmarkStart w:id="24" w:name="_Toc21588870"/>
      <w:r>
        <w:t>CrpiXmlResponse</w:t>
      </w:r>
      <w:r w:rsidRPr="0055091C">
        <w:t xml:space="preserve"> (</w:t>
      </w:r>
      <w:r>
        <w:t>char*</w:t>
      </w:r>
      <w:r w:rsidRPr="0055091C">
        <w:t xml:space="preserve"> targetID)</w:t>
      </w:r>
      <w:bookmarkEnd w:id="24"/>
    </w:p>
    <w:p w14:paraId="19D75B9D"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5E2544C"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6C8E5A5"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41E8C22"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02F2E01A" w14:textId="77777777" w:rsidR="00FB69E2" w:rsidRPr="0055091C" w:rsidRDefault="00FB69E2" w:rsidP="00FB69E2">
      <w:pPr>
        <w:pBdr>
          <w:bottom w:val="single" w:sz="6" w:space="1" w:color="auto"/>
        </w:pBdr>
        <w:jc w:val="both"/>
        <w:rPr>
          <w:rFonts w:cs="Times New Roman"/>
          <w:sz w:val="22"/>
          <w:szCs w:val="22"/>
        </w:rPr>
      </w:pPr>
    </w:p>
    <w:p w14:paraId="3A8C0090" w14:textId="77777777" w:rsidR="00FB69E2" w:rsidRDefault="00FB69E2" w:rsidP="00FB69E2">
      <w:pPr>
        <w:jc w:val="both"/>
        <w:rPr>
          <w:rFonts w:cs="Times New Roman"/>
          <w:sz w:val="22"/>
          <w:szCs w:val="22"/>
        </w:rPr>
      </w:pPr>
    </w:p>
    <w:p w14:paraId="5ECBA492" w14:textId="45755B04" w:rsidR="00FB69E2" w:rsidRPr="0055091C" w:rsidRDefault="00FB69E2" w:rsidP="00FB69E2">
      <w:pPr>
        <w:jc w:val="both"/>
        <w:rPr>
          <w:rFonts w:cs="Times New Roman"/>
          <w:sz w:val="22"/>
          <w:szCs w:val="22"/>
        </w:rPr>
      </w:pPr>
      <w:r>
        <w:rPr>
          <w:rFonts w:cs="Times New Roman"/>
          <w:sz w:val="22"/>
          <w:szCs w:val="22"/>
        </w:rPr>
        <w:t>QQQQQQ</w:t>
      </w:r>
    </w:p>
    <w:p w14:paraId="470B6FB8" w14:textId="70329003" w:rsidR="00FB69E2" w:rsidRPr="0055091C" w:rsidRDefault="00FB69E2" w:rsidP="00FB69E2">
      <w:pPr>
        <w:pStyle w:val="Heading2"/>
      </w:pPr>
      <w:bookmarkStart w:id="25" w:name="_Toc21588871"/>
      <w:r>
        <w:t>FromSystem</w:t>
      </w:r>
      <w:r w:rsidRPr="0055091C">
        <w:t xml:space="preserve"> (</w:t>
      </w:r>
      <w:r>
        <w:t>char*</w:t>
      </w:r>
      <w:r w:rsidRPr="0055091C">
        <w:t xml:space="preserve"> targetID)</w:t>
      </w:r>
      <w:bookmarkEnd w:id="25"/>
    </w:p>
    <w:p w14:paraId="1CC9B7AB"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197DC17"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 xml:space="preserve">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w:t>
      </w:r>
      <w:r w:rsidRPr="0055091C">
        <w:rPr>
          <w:rFonts w:cs="Times New Roman"/>
          <w:sz w:val="22"/>
          <w:szCs w:val="22"/>
        </w:rPr>
        <w:lastRenderedPageBreak/>
        <w:t>coupling position, or if it does not know how to couple with the specified object (e.g., if no docking procedure is defined for the object, or if the object is to be grasped rather than physically attached to the robot).</w:t>
      </w:r>
    </w:p>
    <w:p w14:paraId="39E2FDFA"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4362C53"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3D4F3C8D" w14:textId="77777777" w:rsidR="00FB69E2" w:rsidRPr="0055091C" w:rsidRDefault="00FB69E2" w:rsidP="00FB69E2">
      <w:pPr>
        <w:pBdr>
          <w:bottom w:val="single" w:sz="6" w:space="1" w:color="auto"/>
        </w:pBdr>
        <w:jc w:val="both"/>
        <w:rPr>
          <w:rFonts w:cs="Times New Roman"/>
          <w:sz w:val="22"/>
          <w:szCs w:val="22"/>
        </w:rPr>
      </w:pPr>
    </w:p>
    <w:p w14:paraId="23D2C33E" w14:textId="77777777" w:rsidR="00FB69E2" w:rsidRDefault="00FB69E2" w:rsidP="00FB69E2">
      <w:pPr>
        <w:jc w:val="both"/>
        <w:rPr>
          <w:rFonts w:cs="Times New Roman"/>
          <w:sz w:val="22"/>
          <w:szCs w:val="22"/>
        </w:rPr>
      </w:pPr>
    </w:p>
    <w:p w14:paraId="2C9632AF" w14:textId="19231BB3" w:rsidR="00FB69E2" w:rsidRPr="0055091C" w:rsidRDefault="00FB69E2" w:rsidP="00FB69E2">
      <w:pPr>
        <w:jc w:val="both"/>
        <w:rPr>
          <w:rFonts w:cs="Times New Roman"/>
          <w:sz w:val="22"/>
          <w:szCs w:val="22"/>
        </w:rPr>
      </w:pPr>
      <w:r>
        <w:rPr>
          <w:rFonts w:cs="Times New Roman"/>
          <w:sz w:val="22"/>
          <w:szCs w:val="22"/>
        </w:rPr>
        <w:t>QQQQQQ</w:t>
      </w:r>
    </w:p>
    <w:p w14:paraId="42318A76" w14:textId="164BA010" w:rsidR="00FB69E2" w:rsidRPr="0055091C" w:rsidRDefault="00FB69E2" w:rsidP="00FB69E2">
      <w:pPr>
        <w:pStyle w:val="Heading2"/>
      </w:pPr>
      <w:bookmarkStart w:id="26" w:name="_Toc21588872"/>
      <w:r>
        <w:t>FromWorld</w:t>
      </w:r>
      <w:r w:rsidRPr="0055091C">
        <w:t xml:space="preserve"> (</w:t>
      </w:r>
      <w:r w:rsidR="00DD32E0">
        <w:t>robotPose *in, robotPose *out</w:t>
      </w:r>
      <w:r w:rsidRPr="0055091C">
        <w:t>)</w:t>
      </w:r>
      <w:bookmarkEnd w:id="26"/>
    </w:p>
    <w:p w14:paraId="01999AD3"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CD54ED7" w14:textId="7EC24960" w:rsidR="00FB69E2" w:rsidRPr="0055091C" w:rsidRDefault="00DD32E0" w:rsidP="00FB69E2">
      <w:pPr>
        <w:tabs>
          <w:tab w:val="left" w:pos="720"/>
        </w:tabs>
        <w:ind w:left="720"/>
        <w:jc w:val="both"/>
        <w:rPr>
          <w:rFonts w:cs="Times New Roman"/>
          <w:sz w:val="22"/>
          <w:szCs w:val="22"/>
        </w:rPr>
      </w:pPr>
      <w:r>
        <w:rPr>
          <w:rFonts w:cs="Times New Roman"/>
          <w:sz w:val="22"/>
          <w:szCs w:val="22"/>
        </w:rPr>
        <w:t xml:space="preserve">Transforms the incoming 6 DoF Cartesian pose of the robot as expressed in the World coordinate system to the robot’s base coordinate system. </w:t>
      </w:r>
    </w:p>
    <w:p w14:paraId="1E3E852C"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F8799C3" w14:textId="0C639E0F" w:rsidR="00FB69E2" w:rsidRDefault="00EE7725" w:rsidP="00FB69E2">
      <w:pPr>
        <w:ind w:left="2160" w:hanging="1440"/>
        <w:jc w:val="both"/>
        <w:rPr>
          <w:rFonts w:cs="Times New Roman"/>
          <w:sz w:val="22"/>
          <w:szCs w:val="22"/>
        </w:rPr>
      </w:pPr>
      <w:r>
        <w:rPr>
          <w:rFonts w:cs="Times New Roman"/>
          <w:sz w:val="22"/>
          <w:szCs w:val="22"/>
        </w:rPr>
        <w:t>in</w:t>
      </w:r>
      <w:r w:rsidR="00FB69E2" w:rsidRPr="0055091C">
        <w:rPr>
          <w:rFonts w:cs="Times New Roman"/>
          <w:sz w:val="22"/>
          <w:szCs w:val="22"/>
        </w:rPr>
        <w:t xml:space="preserve"> – </w:t>
      </w:r>
      <w:r w:rsidR="00FB69E2" w:rsidRPr="0055091C">
        <w:rPr>
          <w:rFonts w:cs="Times New Roman"/>
          <w:sz w:val="22"/>
          <w:szCs w:val="22"/>
        </w:rPr>
        <w:tab/>
      </w:r>
      <w:r>
        <w:rPr>
          <w:rFonts w:cs="Times New Roman"/>
          <w:sz w:val="22"/>
          <w:szCs w:val="22"/>
        </w:rPr>
        <w:t>The current 6 DoF Cartesian pose of the robot as expressed in the World’s coordinate system.</w:t>
      </w:r>
    </w:p>
    <w:p w14:paraId="14F3ECF2" w14:textId="299E1306" w:rsidR="00EE7725" w:rsidRPr="0055091C" w:rsidRDefault="00EE7725" w:rsidP="00FB69E2">
      <w:pPr>
        <w:ind w:left="2160" w:hanging="1440"/>
        <w:jc w:val="both"/>
        <w:rPr>
          <w:rFonts w:cs="Times New Roman"/>
          <w:sz w:val="22"/>
          <w:szCs w:val="22"/>
        </w:rPr>
      </w:pPr>
      <w:r>
        <w:rPr>
          <w:rFonts w:cs="Times New Roman"/>
          <w:sz w:val="22"/>
          <w:szCs w:val="22"/>
        </w:rPr>
        <w:t>out</w:t>
      </w:r>
      <w:r w:rsidRPr="0055091C">
        <w:rPr>
          <w:rFonts w:cs="Times New Roman"/>
          <w:sz w:val="22"/>
          <w:szCs w:val="22"/>
        </w:rPr>
        <w:t xml:space="preserve"> –</w:t>
      </w:r>
      <w:r>
        <w:rPr>
          <w:rFonts w:cs="Times New Roman"/>
          <w:sz w:val="22"/>
          <w:szCs w:val="22"/>
        </w:rPr>
        <w:t xml:space="preserve"> </w:t>
      </w:r>
      <w:r>
        <w:rPr>
          <w:rFonts w:cs="Times New Roman"/>
          <w:sz w:val="22"/>
          <w:szCs w:val="22"/>
        </w:rPr>
        <w:tab/>
        <w:t>The current 6 DoF Cartesian pose of the robot as expressed in the robot’s base coordinate system.</w:t>
      </w:r>
    </w:p>
    <w:p w14:paraId="7022B131" w14:textId="77777777" w:rsidR="00FB69E2" w:rsidRPr="0055091C" w:rsidRDefault="00FB69E2" w:rsidP="00FB69E2">
      <w:pPr>
        <w:pBdr>
          <w:bottom w:val="single" w:sz="6" w:space="1" w:color="auto"/>
        </w:pBdr>
        <w:jc w:val="both"/>
        <w:rPr>
          <w:rFonts w:cs="Times New Roman"/>
          <w:sz w:val="22"/>
          <w:szCs w:val="22"/>
        </w:rPr>
      </w:pPr>
    </w:p>
    <w:p w14:paraId="1FE6553F" w14:textId="77777777" w:rsidR="00606AC0" w:rsidRPr="0055091C" w:rsidRDefault="00606AC0" w:rsidP="00E92F97">
      <w:pPr>
        <w:jc w:val="both"/>
        <w:rPr>
          <w:rFonts w:cs="Times New Roman"/>
          <w:sz w:val="22"/>
          <w:szCs w:val="22"/>
        </w:rPr>
      </w:pPr>
    </w:p>
    <w:p w14:paraId="56412885" w14:textId="21C4D6F1" w:rsidR="00606AC0" w:rsidRPr="0055091C" w:rsidRDefault="00FA7627" w:rsidP="00606AC0">
      <w:pPr>
        <w:pStyle w:val="Heading2"/>
      </w:pPr>
      <w:bookmarkStart w:id="27" w:name="_Toc21588873"/>
      <w:r>
        <w:t>G</w:t>
      </w:r>
      <w:r w:rsidR="00606AC0" w:rsidRPr="0055091C">
        <w:t>etRobotAxes (</w:t>
      </w:r>
      <w:r w:rsidR="003F7FBF">
        <w:t>robot</w:t>
      </w:r>
      <w:r>
        <w:t>Axes *axes</w:t>
      </w:r>
      <w:r w:rsidR="00606AC0" w:rsidRPr="0055091C">
        <w:t>)</w:t>
      </w:r>
      <w:bookmarkEnd w:id="27"/>
    </w:p>
    <w:p w14:paraId="7F16E34E"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C1B16E8" w14:textId="77777777" w:rsidR="00606AC0" w:rsidRPr="0055091C" w:rsidRDefault="00606AC0" w:rsidP="00606AC0">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64A8798"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DD3659A" w14:textId="559EA769" w:rsidR="00FA7627" w:rsidRPr="0055091C" w:rsidRDefault="00FA7627" w:rsidP="00FA7627">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58A54E31" w14:textId="77777777" w:rsidR="00FA7627" w:rsidRPr="0055091C" w:rsidRDefault="00FA7627" w:rsidP="00FA7627">
      <w:pPr>
        <w:pBdr>
          <w:bottom w:val="single" w:sz="6" w:space="1" w:color="auto"/>
        </w:pBdr>
        <w:jc w:val="both"/>
        <w:rPr>
          <w:rFonts w:cs="Times New Roman"/>
          <w:sz w:val="22"/>
          <w:szCs w:val="22"/>
        </w:rPr>
      </w:pPr>
    </w:p>
    <w:p w14:paraId="0BF659D8" w14:textId="77777777" w:rsidR="009961DB" w:rsidRPr="0055091C" w:rsidRDefault="009961DB" w:rsidP="009961DB">
      <w:pPr>
        <w:jc w:val="both"/>
        <w:rPr>
          <w:rFonts w:cs="Times New Roman"/>
          <w:sz w:val="22"/>
          <w:szCs w:val="22"/>
        </w:rPr>
      </w:pPr>
    </w:p>
    <w:p w14:paraId="04E1684C" w14:textId="6C4FF61C" w:rsidR="009961DB" w:rsidRDefault="009961DB" w:rsidP="009961DB">
      <w:pPr>
        <w:pStyle w:val="Heading2"/>
      </w:pPr>
      <w:bookmarkStart w:id="28" w:name="_Toc21588874"/>
      <w:r>
        <w:t>GetRobotForces</w:t>
      </w:r>
      <w:r w:rsidRPr="0055091C">
        <w:t xml:space="preserve"> (</w:t>
      </w:r>
      <w:r w:rsidR="003F7FBF">
        <w:t>robot</w:t>
      </w:r>
      <w:r>
        <w:t>Pose *forces</w:t>
      </w:r>
      <w:r w:rsidRPr="0055091C">
        <w:t>)</w:t>
      </w:r>
      <w:bookmarkEnd w:id="28"/>
    </w:p>
    <w:p w14:paraId="4ED19BAF" w14:textId="5A4E62A3" w:rsidR="009961DB" w:rsidRPr="009961DB" w:rsidRDefault="009961DB" w:rsidP="009961DB">
      <w:r w:rsidRPr="009961DB">
        <w:rPr>
          <w:highlight w:val="yellow"/>
        </w:rPr>
        <w:t>QQQQQ</w:t>
      </w:r>
    </w:p>
    <w:p w14:paraId="566AE142"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D507CEA" w14:textId="34C0A265" w:rsidR="009961DB" w:rsidRPr="0055091C" w:rsidRDefault="009961DB" w:rsidP="009961DB">
      <w:pPr>
        <w:ind w:left="720"/>
        <w:jc w:val="both"/>
        <w:rPr>
          <w:rFonts w:cs="Times New Roman"/>
          <w:sz w:val="22"/>
          <w:szCs w:val="22"/>
        </w:rPr>
      </w:pPr>
      <w:r w:rsidRPr="0055091C">
        <w:rPr>
          <w:rFonts w:cs="Times New Roman"/>
          <w:sz w:val="22"/>
          <w:szCs w:val="22"/>
        </w:rPr>
        <w:t xml:space="preserve">Get feedback from the robot regarding </w:t>
      </w:r>
      <w:r w:rsidR="00CC5130">
        <w:rPr>
          <w:rFonts w:cs="Times New Roman"/>
          <w:sz w:val="22"/>
          <w:szCs w:val="22"/>
        </w:rPr>
        <w:t>the 6 DoF Cartesian forces and torques emitted by the end-effector on the environment.</w:t>
      </w:r>
    </w:p>
    <w:p w14:paraId="73D4F1F9"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B53DCE9" w14:textId="1D226A5B" w:rsidR="009961DB" w:rsidRPr="0055091C" w:rsidRDefault="00615E59" w:rsidP="009961DB">
      <w:pPr>
        <w:ind w:left="2160" w:hanging="1440"/>
        <w:jc w:val="both"/>
        <w:rPr>
          <w:rFonts w:cs="Times New Roman"/>
          <w:sz w:val="22"/>
          <w:szCs w:val="22"/>
        </w:rPr>
      </w:pPr>
      <w:r>
        <w:rPr>
          <w:rFonts w:cs="Times New Roman"/>
          <w:sz w:val="22"/>
          <w:szCs w:val="22"/>
        </w:rPr>
        <w:t xml:space="preserve">forces </w:t>
      </w:r>
      <w:r w:rsidR="009961DB">
        <w:rPr>
          <w:rFonts w:cs="Times New Roman"/>
          <w:sz w:val="22"/>
          <w:szCs w:val="22"/>
        </w:rPr>
        <w:t>–</w:t>
      </w:r>
      <w:r w:rsidR="009961DB">
        <w:rPr>
          <w:rFonts w:cs="Times New Roman"/>
          <w:sz w:val="22"/>
          <w:szCs w:val="22"/>
        </w:rPr>
        <w:tab/>
        <w:t xml:space="preserve">The current </w:t>
      </w:r>
      <w:r>
        <w:rPr>
          <w:rFonts w:cs="Times New Roman"/>
          <w:sz w:val="22"/>
          <w:szCs w:val="22"/>
        </w:rPr>
        <w:t xml:space="preserve"> 6 DoF Cartesian forces and torques</w:t>
      </w:r>
      <w:r w:rsidR="009961DB">
        <w:rPr>
          <w:rFonts w:cs="Times New Roman"/>
          <w:sz w:val="22"/>
          <w:szCs w:val="22"/>
        </w:rPr>
        <w:t>, populated by the function.</w:t>
      </w:r>
      <w:r w:rsidR="009961DB" w:rsidRPr="0055091C">
        <w:rPr>
          <w:rFonts w:cs="Times New Roman"/>
          <w:sz w:val="22"/>
          <w:szCs w:val="22"/>
        </w:rPr>
        <w:t xml:space="preserve"> </w:t>
      </w:r>
    </w:p>
    <w:p w14:paraId="6B4EAF6F" w14:textId="77777777" w:rsidR="009961DB" w:rsidRPr="0055091C" w:rsidRDefault="009961DB" w:rsidP="009961DB">
      <w:pPr>
        <w:pBdr>
          <w:bottom w:val="single" w:sz="6" w:space="1" w:color="auto"/>
        </w:pBdr>
        <w:jc w:val="both"/>
        <w:rPr>
          <w:rFonts w:cs="Times New Roman"/>
          <w:sz w:val="22"/>
          <w:szCs w:val="22"/>
        </w:rPr>
      </w:pPr>
    </w:p>
    <w:p w14:paraId="14C6068F" w14:textId="77777777" w:rsidR="009961DB" w:rsidRPr="0055091C" w:rsidRDefault="009961DB" w:rsidP="00FA7627">
      <w:pPr>
        <w:jc w:val="both"/>
        <w:rPr>
          <w:rFonts w:cs="Times New Roman"/>
          <w:sz w:val="22"/>
          <w:szCs w:val="22"/>
        </w:rPr>
      </w:pPr>
    </w:p>
    <w:p w14:paraId="4704B18B" w14:textId="2FAFC93C" w:rsidR="00FA7627" w:rsidRPr="0055091C" w:rsidRDefault="00FA7627" w:rsidP="00FA7627">
      <w:pPr>
        <w:pStyle w:val="Heading2"/>
      </w:pPr>
      <w:bookmarkStart w:id="29" w:name="_Toc21588875"/>
      <w:r>
        <w:t>G</w:t>
      </w:r>
      <w:r w:rsidRPr="0055091C">
        <w:t>etRobot</w:t>
      </w:r>
      <w:r>
        <w:t>IO</w:t>
      </w:r>
      <w:r w:rsidRPr="0055091C">
        <w:t xml:space="preserve"> (</w:t>
      </w:r>
      <w:r>
        <w:t>IO *io</w:t>
      </w:r>
      <w:r w:rsidRPr="0055091C">
        <w:t>)</w:t>
      </w:r>
      <w:bookmarkEnd w:id="29"/>
    </w:p>
    <w:p w14:paraId="1A1BFDBC" w14:textId="77777777" w:rsidR="00FA7627" w:rsidRPr="0055091C" w:rsidRDefault="00FA7627" w:rsidP="00FA7627">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EE1DFC7" w14:textId="71F0683E" w:rsidR="00FA7627" w:rsidRPr="0055091C" w:rsidRDefault="00FA7627" w:rsidP="00FA7627">
      <w:pPr>
        <w:ind w:left="720"/>
        <w:jc w:val="both"/>
        <w:rPr>
          <w:rFonts w:cs="Times New Roman"/>
          <w:sz w:val="22"/>
          <w:szCs w:val="22"/>
        </w:rPr>
      </w:pPr>
      <w:r w:rsidRPr="0055091C">
        <w:rPr>
          <w:rFonts w:cs="Times New Roman"/>
          <w:sz w:val="22"/>
          <w:szCs w:val="22"/>
        </w:rPr>
        <w:t>Get feedba</w:t>
      </w:r>
      <w:r w:rsidR="00CD78BF">
        <w:rPr>
          <w:rFonts w:cs="Times New Roman"/>
          <w:sz w:val="22"/>
          <w:szCs w:val="22"/>
        </w:rPr>
        <w:t>ck from the robot’s digital and analog inputs.</w:t>
      </w:r>
    </w:p>
    <w:p w14:paraId="7A529DE5" w14:textId="77777777" w:rsidR="00FA7627" w:rsidRPr="0055091C" w:rsidRDefault="00FA7627" w:rsidP="00FA7627">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4CC7DAE" w14:textId="558FEF12" w:rsidR="00FA7627" w:rsidRPr="0055091C" w:rsidRDefault="00FA7627" w:rsidP="00FA7627">
      <w:pPr>
        <w:ind w:left="2160" w:hanging="1440"/>
        <w:jc w:val="both"/>
        <w:rPr>
          <w:rFonts w:cs="Times New Roman"/>
          <w:sz w:val="22"/>
          <w:szCs w:val="22"/>
        </w:rPr>
      </w:pPr>
      <w:r>
        <w:rPr>
          <w:rFonts w:cs="Times New Roman"/>
          <w:sz w:val="22"/>
          <w:szCs w:val="22"/>
        </w:rPr>
        <w:t>io</w:t>
      </w:r>
      <w:r w:rsidRPr="0055091C">
        <w:rPr>
          <w:rFonts w:cs="Times New Roman"/>
          <w:sz w:val="22"/>
          <w:szCs w:val="22"/>
        </w:rPr>
        <w:t xml:space="preserve"> –</w:t>
      </w:r>
      <w:r w:rsidRPr="0055091C">
        <w:rPr>
          <w:rFonts w:cs="Times New Roman"/>
          <w:sz w:val="22"/>
          <w:szCs w:val="22"/>
        </w:rPr>
        <w:tab/>
      </w:r>
      <w:r>
        <w:rPr>
          <w:rFonts w:cs="Times New Roman"/>
          <w:sz w:val="22"/>
          <w:szCs w:val="22"/>
        </w:rPr>
        <w:t>The collection of digital and analog inputs, populated by the function.</w:t>
      </w:r>
      <w:r w:rsidRPr="0055091C">
        <w:rPr>
          <w:rFonts w:cs="Times New Roman"/>
          <w:sz w:val="22"/>
          <w:szCs w:val="22"/>
        </w:rPr>
        <w:t xml:space="preserve"> </w:t>
      </w:r>
    </w:p>
    <w:p w14:paraId="0A6FAE2D" w14:textId="77777777" w:rsidR="00606AC0" w:rsidRPr="0055091C" w:rsidRDefault="00606AC0" w:rsidP="00606AC0">
      <w:pPr>
        <w:pBdr>
          <w:bottom w:val="single" w:sz="6" w:space="1" w:color="auto"/>
        </w:pBdr>
        <w:jc w:val="both"/>
        <w:rPr>
          <w:rFonts w:cs="Times New Roman"/>
          <w:sz w:val="22"/>
          <w:szCs w:val="22"/>
        </w:rPr>
      </w:pPr>
    </w:p>
    <w:p w14:paraId="7979A8A5" w14:textId="77777777" w:rsidR="00606AC0" w:rsidRPr="0055091C" w:rsidRDefault="00606AC0" w:rsidP="00606AC0">
      <w:pPr>
        <w:jc w:val="both"/>
        <w:rPr>
          <w:rFonts w:cs="Times New Roman"/>
          <w:sz w:val="22"/>
          <w:szCs w:val="22"/>
        </w:rPr>
      </w:pPr>
    </w:p>
    <w:p w14:paraId="4B47B9E7" w14:textId="5572E349" w:rsidR="00606AC0" w:rsidRPr="0055091C" w:rsidRDefault="00FA7627" w:rsidP="00606AC0">
      <w:pPr>
        <w:pStyle w:val="Heading2"/>
      </w:pPr>
      <w:bookmarkStart w:id="30" w:name="_Toc21588876"/>
      <w:r>
        <w:t>G</w:t>
      </w:r>
      <w:r w:rsidR="00606AC0" w:rsidRPr="0055091C">
        <w:t>etRobotPose (</w:t>
      </w:r>
      <w:r w:rsidR="003F7FBF">
        <w:t>robot</w:t>
      </w:r>
      <w:r>
        <w:t>Pose *pose</w:t>
      </w:r>
      <w:r w:rsidR="00606AC0" w:rsidRPr="0055091C">
        <w:t>)</w:t>
      </w:r>
      <w:bookmarkEnd w:id="30"/>
    </w:p>
    <w:p w14:paraId="1BDDACD3"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23BE1E9" w14:textId="77777777" w:rsidR="00606AC0" w:rsidRPr="0055091C" w:rsidRDefault="00606AC0" w:rsidP="00606AC0">
      <w:pPr>
        <w:ind w:left="720"/>
        <w:jc w:val="both"/>
        <w:rPr>
          <w:rFonts w:cs="Times New Roman"/>
          <w:sz w:val="22"/>
          <w:szCs w:val="22"/>
        </w:rPr>
      </w:pPr>
      <w:r w:rsidRPr="0055091C">
        <w:rPr>
          <w:rFonts w:cs="Times New Roman"/>
          <w:sz w:val="22"/>
          <w:szCs w:val="22"/>
        </w:rPr>
        <w:t>Get feedback from the robot regarding its current position in Cartesian space.  Location and orientation are reported in terms of length and angle units, as specified in SetLengthUnits and SetAngleUnits, respectively.</w:t>
      </w:r>
    </w:p>
    <w:p w14:paraId="6E567784"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14465F0" w14:textId="4882057E" w:rsidR="00FA7627" w:rsidRPr="0055091C" w:rsidRDefault="00FA7627" w:rsidP="00FA7627">
      <w:pPr>
        <w:ind w:left="2160" w:hanging="1440"/>
        <w:jc w:val="both"/>
        <w:rPr>
          <w:rFonts w:cs="Times New Roman"/>
          <w:sz w:val="22"/>
          <w:szCs w:val="22"/>
        </w:rPr>
      </w:pPr>
      <w:r w:rsidRPr="0055091C">
        <w:rPr>
          <w:rFonts w:cs="Times New Roman"/>
          <w:sz w:val="22"/>
          <w:szCs w:val="22"/>
        </w:rPr>
        <w:lastRenderedPageBreak/>
        <w:t>pose –</w:t>
      </w:r>
      <w:r w:rsidRPr="0055091C">
        <w:rPr>
          <w:rFonts w:cs="Times New Roman"/>
          <w:sz w:val="22"/>
          <w:szCs w:val="22"/>
        </w:rPr>
        <w:tab/>
        <w:t xml:space="preserve">The </w:t>
      </w:r>
      <w:r>
        <w:rPr>
          <w:rFonts w:cs="Times New Roman"/>
          <w:sz w:val="22"/>
          <w:szCs w:val="22"/>
        </w:rPr>
        <w:t>current</w:t>
      </w:r>
      <w:r w:rsidRPr="0055091C">
        <w:rPr>
          <w:rFonts w:cs="Times New Roman"/>
          <w:sz w:val="22"/>
          <w:szCs w:val="22"/>
        </w:rPr>
        <w:t xml:space="preserve"> 6DOF pose for the robot’s </w:t>
      </w:r>
      <w:r>
        <w:rPr>
          <w:rFonts w:cs="Times New Roman"/>
          <w:sz w:val="22"/>
          <w:szCs w:val="22"/>
        </w:rPr>
        <w:t>TCP</w:t>
      </w:r>
      <w:r w:rsidRPr="0055091C">
        <w:rPr>
          <w:rFonts w:cs="Times New Roman"/>
          <w:sz w:val="22"/>
          <w:szCs w:val="22"/>
        </w:rPr>
        <w:t xml:space="preserve"> in Cartesian space coordinates</w:t>
      </w:r>
      <w:r>
        <w:rPr>
          <w:rFonts w:cs="Times New Roman"/>
          <w:sz w:val="22"/>
          <w:szCs w:val="22"/>
        </w:rPr>
        <w:t>, populated by the function</w:t>
      </w:r>
      <w:r w:rsidRPr="0055091C">
        <w:rPr>
          <w:rFonts w:cs="Times New Roman"/>
          <w:sz w:val="22"/>
          <w:szCs w:val="22"/>
        </w:rPr>
        <w:t xml:space="preserve">. </w:t>
      </w:r>
    </w:p>
    <w:p w14:paraId="1247BFDA" w14:textId="77777777" w:rsidR="00606AC0" w:rsidRPr="0055091C" w:rsidRDefault="00606AC0" w:rsidP="00606AC0">
      <w:pPr>
        <w:pBdr>
          <w:bottom w:val="single" w:sz="6" w:space="1" w:color="auto"/>
        </w:pBdr>
        <w:jc w:val="both"/>
        <w:rPr>
          <w:rFonts w:cs="Times New Roman"/>
          <w:sz w:val="22"/>
          <w:szCs w:val="22"/>
        </w:rPr>
      </w:pPr>
    </w:p>
    <w:p w14:paraId="6597D7EC" w14:textId="77777777" w:rsidR="00606AC0" w:rsidRDefault="00606AC0" w:rsidP="00606AC0">
      <w:pPr>
        <w:jc w:val="both"/>
        <w:rPr>
          <w:rFonts w:cs="Times New Roman"/>
          <w:sz w:val="22"/>
          <w:szCs w:val="22"/>
        </w:rPr>
      </w:pPr>
    </w:p>
    <w:p w14:paraId="5F78D0A6" w14:textId="245C4324" w:rsidR="009961DB" w:rsidRPr="0055091C" w:rsidRDefault="009961DB" w:rsidP="009961DB">
      <w:pPr>
        <w:jc w:val="both"/>
        <w:rPr>
          <w:rFonts w:cs="Times New Roman"/>
          <w:sz w:val="22"/>
          <w:szCs w:val="22"/>
        </w:rPr>
      </w:pPr>
      <w:r w:rsidRPr="009961DB">
        <w:rPr>
          <w:rFonts w:cs="Times New Roman"/>
          <w:sz w:val="22"/>
          <w:szCs w:val="22"/>
          <w:highlight w:val="yellow"/>
        </w:rPr>
        <w:t>QQQQQQ</w:t>
      </w:r>
    </w:p>
    <w:p w14:paraId="38E96AE3" w14:textId="7C53E9DC" w:rsidR="009961DB" w:rsidRPr="0055091C" w:rsidRDefault="009961DB" w:rsidP="009961DB">
      <w:pPr>
        <w:pStyle w:val="Heading2"/>
      </w:pPr>
      <w:bookmarkStart w:id="31" w:name="_Toc21588877"/>
      <w:r>
        <w:t>GetRobotSpeed</w:t>
      </w:r>
      <w:r w:rsidRPr="0055091C">
        <w:t xml:space="preserve"> (</w:t>
      </w:r>
      <w:r w:rsidR="003F7FBF">
        <w:t>robot</w:t>
      </w:r>
      <w:r>
        <w:t>Axes *speeds</w:t>
      </w:r>
      <w:r w:rsidRPr="0055091C">
        <w:t>)</w:t>
      </w:r>
      <w:bookmarkEnd w:id="31"/>
    </w:p>
    <w:p w14:paraId="6DB66698"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98AD726"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E6C7F15"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3541DE6"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D0BCF28" w14:textId="77777777" w:rsidR="009961DB" w:rsidRPr="0055091C" w:rsidRDefault="009961DB" w:rsidP="009961DB">
      <w:pPr>
        <w:pBdr>
          <w:bottom w:val="single" w:sz="6" w:space="1" w:color="auto"/>
        </w:pBdr>
        <w:jc w:val="both"/>
        <w:rPr>
          <w:rFonts w:cs="Times New Roman"/>
          <w:sz w:val="22"/>
          <w:szCs w:val="22"/>
        </w:rPr>
      </w:pPr>
    </w:p>
    <w:p w14:paraId="6A0DD357" w14:textId="77777777" w:rsidR="009961DB" w:rsidRDefault="009961DB" w:rsidP="00606AC0">
      <w:pPr>
        <w:jc w:val="both"/>
        <w:rPr>
          <w:rFonts w:cs="Times New Roman"/>
          <w:sz w:val="22"/>
          <w:szCs w:val="22"/>
        </w:rPr>
      </w:pPr>
    </w:p>
    <w:p w14:paraId="788F6928" w14:textId="02887DB8" w:rsidR="009961DB" w:rsidRPr="0055091C" w:rsidRDefault="009961DB" w:rsidP="009961DB">
      <w:pPr>
        <w:jc w:val="both"/>
        <w:rPr>
          <w:rFonts w:cs="Times New Roman"/>
          <w:sz w:val="22"/>
          <w:szCs w:val="22"/>
        </w:rPr>
      </w:pPr>
      <w:r w:rsidRPr="009961DB">
        <w:rPr>
          <w:rFonts w:cs="Times New Roman"/>
          <w:sz w:val="22"/>
          <w:szCs w:val="22"/>
          <w:highlight w:val="yellow"/>
        </w:rPr>
        <w:t>QQQQQQQ</w:t>
      </w:r>
    </w:p>
    <w:p w14:paraId="30C20CCF" w14:textId="5EF0ED98" w:rsidR="009961DB" w:rsidRPr="0055091C" w:rsidRDefault="009961DB" w:rsidP="009961DB">
      <w:pPr>
        <w:pStyle w:val="Heading2"/>
      </w:pPr>
      <w:bookmarkStart w:id="32" w:name="_Toc21588878"/>
      <w:r>
        <w:t>GetRobotSpeed</w:t>
      </w:r>
      <w:r w:rsidRPr="0055091C">
        <w:t xml:space="preserve"> (</w:t>
      </w:r>
      <w:r w:rsidR="003F7FBF">
        <w:t>robot</w:t>
      </w:r>
      <w:r>
        <w:t>Pose *speeds</w:t>
      </w:r>
      <w:r w:rsidRPr="0055091C">
        <w:t>)</w:t>
      </w:r>
      <w:bookmarkEnd w:id="32"/>
    </w:p>
    <w:p w14:paraId="1F721C9F"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7C0B4CF"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36E55A1E"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7BF008D"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584D7EC" w14:textId="77777777" w:rsidR="009961DB" w:rsidRPr="0055091C" w:rsidRDefault="009961DB" w:rsidP="009961DB">
      <w:pPr>
        <w:pBdr>
          <w:bottom w:val="single" w:sz="6" w:space="1" w:color="auto"/>
        </w:pBdr>
        <w:jc w:val="both"/>
        <w:rPr>
          <w:rFonts w:cs="Times New Roman"/>
          <w:sz w:val="22"/>
          <w:szCs w:val="22"/>
        </w:rPr>
      </w:pPr>
    </w:p>
    <w:p w14:paraId="2F71B202" w14:textId="77777777" w:rsidR="009961DB" w:rsidRDefault="009961DB" w:rsidP="00606AC0">
      <w:pPr>
        <w:jc w:val="both"/>
        <w:rPr>
          <w:rFonts w:cs="Times New Roman"/>
          <w:sz w:val="22"/>
          <w:szCs w:val="22"/>
        </w:rPr>
      </w:pPr>
    </w:p>
    <w:p w14:paraId="0201EC2D" w14:textId="7BEF552B" w:rsidR="009961DB" w:rsidRPr="0055091C" w:rsidRDefault="009961DB" w:rsidP="009961DB">
      <w:pPr>
        <w:jc w:val="both"/>
        <w:rPr>
          <w:rFonts w:cs="Times New Roman"/>
          <w:sz w:val="22"/>
          <w:szCs w:val="22"/>
        </w:rPr>
      </w:pPr>
      <w:r w:rsidRPr="009961DB">
        <w:rPr>
          <w:rFonts w:cs="Times New Roman"/>
          <w:sz w:val="22"/>
          <w:szCs w:val="22"/>
          <w:highlight w:val="yellow"/>
        </w:rPr>
        <w:t>QQQQQQ</w:t>
      </w:r>
    </w:p>
    <w:p w14:paraId="1ECE3BEA" w14:textId="0503E6E4" w:rsidR="009961DB" w:rsidRPr="0055091C" w:rsidRDefault="009961DB" w:rsidP="009961DB">
      <w:pPr>
        <w:pStyle w:val="Heading2"/>
      </w:pPr>
      <w:bookmarkStart w:id="33" w:name="_Toc21588879"/>
      <w:r>
        <w:t>GetRobotTorques</w:t>
      </w:r>
      <w:r w:rsidRPr="0055091C">
        <w:t xml:space="preserve"> (</w:t>
      </w:r>
      <w:r w:rsidR="003F7FBF">
        <w:t>robot</w:t>
      </w:r>
      <w:r>
        <w:t>Axes *torques</w:t>
      </w:r>
      <w:r w:rsidRPr="0055091C">
        <w:t>)</w:t>
      </w:r>
      <w:bookmarkEnd w:id="33"/>
    </w:p>
    <w:p w14:paraId="68DD3103"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8AE28FE"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1C675724"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386C2C4"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1319274D" w14:textId="77777777" w:rsidR="00606AC0" w:rsidRPr="0055091C" w:rsidRDefault="00606AC0" w:rsidP="00606AC0">
      <w:pPr>
        <w:pBdr>
          <w:bottom w:val="single" w:sz="6" w:space="1" w:color="auto"/>
        </w:pBdr>
        <w:jc w:val="both"/>
        <w:rPr>
          <w:rFonts w:cs="Times New Roman"/>
          <w:sz w:val="22"/>
          <w:szCs w:val="22"/>
        </w:rPr>
      </w:pPr>
    </w:p>
    <w:p w14:paraId="03A95B1D" w14:textId="77777777" w:rsidR="00606AC0" w:rsidRPr="0055091C" w:rsidRDefault="00606AC0" w:rsidP="00606AC0">
      <w:pPr>
        <w:jc w:val="both"/>
        <w:rPr>
          <w:rFonts w:cs="Times New Roman"/>
          <w:sz w:val="22"/>
          <w:szCs w:val="22"/>
        </w:rPr>
      </w:pPr>
    </w:p>
    <w:p w14:paraId="1E3E840E" w14:textId="7AE57E58" w:rsidR="00AD7292" w:rsidRPr="0055091C" w:rsidRDefault="008D505F" w:rsidP="00AD7292">
      <w:pPr>
        <w:pStyle w:val="Heading2"/>
      </w:pPr>
      <w:bookmarkStart w:id="34" w:name="_Toc21588880"/>
      <w:r>
        <w:t>M</w:t>
      </w:r>
      <w:r w:rsidR="00AD7292" w:rsidRPr="0055091C">
        <w:t>essage (</w:t>
      </w:r>
      <w:r>
        <w:t>char*</w:t>
      </w:r>
      <w:r w:rsidR="00AD7292" w:rsidRPr="0055091C">
        <w:t xml:space="preserve"> message)</w:t>
      </w:r>
      <w:bookmarkEnd w:id="34"/>
    </w:p>
    <w:p w14:paraId="5F5CE19A" w14:textId="77777777" w:rsidR="00AD7292" w:rsidRPr="0055091C" w:rsidRDefault="00AD7292"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947CCF5" w14:textId="77777777" w:rsidR="00AD7292" w:rsidRPr="0055091C" w:rsidRDefault="00AD7292" w:rsidP="00AD7292">
      <w:pPr>
        <w:ind w:left="720"/>
        <w:jc w:val="both"/>
        <w:rPr>
          <w:rFonts w:cs="Times New Roman"/>
          <w:sz w:val="22"/>
          <w:szCs w:val="22"/>
        </w:rPr>
      </w:pPr>
      <w:r w:rsidRPr="0055091C">
        <w:rPr>
          <w:rFonts w:cs="Times New Roman"/>
          <w:sz w:val="22"/>
          <w:szCs w:val="22"/>
        </w:rPr>
        <w:t>Display a message on the operator console.</w:t>
      </w:r>
    </w:p>
    <w:p w14:paraId="228E77B9"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E93A7D5" w14:textId="77777777" w:rsidR="00AD7292" w:rsidRPr="0055091C" w:rsidRDefault="00AD7292" w:rsidP="00AD7292">
      <w:pPr>
        <w:tabs>
          <w:tab w:val="left" w:pos="2160"/>
        </w:tabs>
        <w:ind w:firstLine="720"/>
        <w:jc w:val="both"/>
        <w:rPr>
          <w:rFonts w:cs="Times New Roman"/>
          <w:sz w:val="22"/>
          <w:szCs w:val="22"/>
        </w:rPr>
      </w:pPr>
      <w:r w:rsidRPr="0055091C">
        <w:rPr>
          <w:rFonts w:cs="Times New Roman"/>
          <w:sz w:val="22"/>
          <w:szCs w:val="22"/>
        </w:rPr>
        <w:t xml:space="preserve">message – </w:t>
      </w:r>
      <w:r w:rsidRPr="0055091C">
        <w:rPr>
          <w:rFonts w:cs="Times New Roman"/>
          <w:sz w:val="22"/>
          <w:szCs w:val="22"/>
        </w:rPr>
        <w:tab/>
        <w:t xml:space="preserve">The plain-text message to be displayed on the operator console. </w:t>
      </w:r>
    </w:p>
    <w:p w14:paraId="011950B4" w14:textId="77777777" w:rsidR="00AD7292" w:rsidRPr="0055091C" w:rsidRDefault="00AD7292" w:rsidP="00606AC0">
      <w:pPr>
        <w:pBdr>
          <w:bottom w:val="single" w:sz="6" w:space="1" w:color="auto"/>
        </w:pBdr>
        <w:jc w:val="both"/>
        <w:rPr>
          <w:rFonts w:cs="Times New Roman"/>
          <w:sz w:val="22"/>
          <w:szCs w:val="22"/>
        </w:rPr>
      </w:pPr>
    </w:p>
    <w:p w14:paraId="160A251D" w14:textId="77777777" w:rsidR="00AD7292" w:rsidRPr="0055091C" w:rsidRDefault="00AD7292" w:rsidP="00606AC0">
      <w:pPr>
        <w:jc w:val="both"/>
        <w:rPr>
          <w:rFonts w:cs="Times New Roman"/>
          <w:sz w:val="22"/>
          <w:szCs w:val="22"/>
        </w:rPr>
      </w:pPr>
    </w:p>
    <w:p w14:paraId="0D436EC0" w14:textId="3E0AB4B6" w:rsidR="00606AC0" w:rsidRPr="0055091C" w:rsidRDefault="008D505F" w:rsidP="00606AC0">
      <w:pPr>
        <w:pStyle w:val="Heading2"/>
      </w:pPr>
      <w:bookmarkStart w:id="35" w:name="_Toc21588881"/>
      <w:r>
        <w:t>MoveAttractor (</w:t>
      </w:r>
      <w:r w:rsidR="003F7FBF">
        <w:t>robot</w:t>
      </w:r>
      <w:r>
        <w:t>Pose</w:t>
      </w:r>
      <w:r w:rsidR="00606AC0" w:rsidRPr="0055091C">
        <w:t xml:space="preserve"> pose)</w:t>
      </w:r>
      <w:bookmarkEnd w:id="35"/>
    </w:p>
    <w:p w14:paraId="65BF702E"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C3F7CC8"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Move a virtual attractor to a specified coordinate in Cartesian space.  The virtual attractor command starts force-based, potential field, or virtual force-based motion control of the robot if it is not already on.  Specialized motion control is subsequently deactivated when a normal Cartesian or axial motion command is issued to the robot.  </w:t>
      </w:r>
    </w:p>
    <w:p w14:paraId="2AA31053"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4D09553" w14:textId="41320EE5" w:rsidR="00AD7292" w:rsidRPr="0055091C" w:rsidRDefault="00606AC0" w:rsidP="0055091C">
      <w:pPr>
        <w:ind w:left="2160" w:hanging="1440"/>
        <w:jc w:val="both"/>
        <w:rPr>
          <w:rFonts w:cs="Times New Roman"/>
          <w:sz w:val="22"/>
          <w:szCs w:val="22"/>
        </w:rPr>
      </w:pPr>
      <w:r w:rsidRPr="0055091C">
        <w:rPr>
          <w:rFonts w:cs="Times New Roman"/>
          <w:sz w:val="22"/>
          <w:szCs w:val="22"/>
        </w:rPr>
        <w:t>pose –</w:t>
      </w:r>
      <w:r w:rsidRPr="0055091C">
        <w:rPr>
          <w:rFonts w:cs="Times New Roman"/>
          <w:sz w:val="22"/>
          <w:szCs w:val="22"/>
        </w:rPr>
        <w:tab/>
        <w:t xml:space="preserve">The target 6DOF pose for the robot’s virtual attractor in Cartesian space coordinates. </w:t>
      </w:r>
    </w:p>
    <w:p w14:paraId="70FD4D64" w14:textId="77777777" w:rsidR="00AD7292" w:rsidRPr="0055091C" w:rsidRDefault="00AD7292" w:rsidP="00606AC0">
      <w:pPr>
        <w:pBdr>
          <w:bottom w:val="single" w:sz="6" w:space="1" w:color="auto"/>
        </w:pBdr>
        <w:jc w:val="both"/>
        <w:rPr>
          <w:rFonts w:cs="Times New Roman"/>
          <w:sz w:val="22"/>
          <w:szCs w:val="22"/>
        </w:rPr>
      </w:pPr>
    </w:p>
    <w:p w14:paraId="27BD8C2E" w14:textId="77777777" w:rsidR="00AD7292" w:rsidRPr="0055091C" w:rsidRDefault="00AD7292" w:rsidP="00AD7292">
      <w:pPr>
        <w:pStyle w:val="Heading2"/>
        <w:numPr>
          <w:ilvl w:val="0"/>
          <w:numId w:val="0"/>
        </w:numPr>
        <w:ind w:left="360"/>
      </w:pPr>
    </w:p>
    <w:p w14:paraId="0753E258" w14:textId="3B3F673C" w:rsidR="00AD7292" w:rsidRPr="0055091C" w:rsidRDefault="008D505F" w:rsidP="00AD7292">
      <w:pPr>
        <w:pStyle w:val="Heading2"/>
      </w:pPr>
      <w:bookmarkStart w:id="36" w:name="_Toc21588882"/>
      <w:r>
        <w:t>MoveStraightTo (</w:t>
      </w:r>
      <w:r w:rsidR="003F7FBF">
        <w:t>robot</w:t>
      </w:r>
      <w:r>
        <w:t>Pose</w:t>
      </w:r>
      <w:r w:rsidR="00AD7292" w:rsidRPr="0055091C">
        <w:t xml:space="preserve"> pose)</w:t>
      </w:r>
      <w:bookmarkEnd w:id="36"/>
    </w:p>
    <w:p w14:paraId="381EF534" w14:textId="77777777" w:rsidR="00AD7292" w:rsidRPr="0055091C" w:rsidRDefault="00AD7292" w:rsidP="00AD7292">
      <w:pPr>
        <w:jc w:val="both"/>
        <w:rPr>
          <w:rFonts w:cs="Times New Roman"/>
          <w:sz w:val="22"/>
          <w:szCs w:val="22"/>
        </w:rPr>
      </w:pPr>
      <w:r w:rsidRPr="0055091C">
        <w:rPr>
          <w:rFonts w:cs="Times New Roman"/>
          <w:b/>
          <w:sz w:val="22"/>
          <w:szCs w:val="22"/>
        </w:rPr>
        <w:lastRenderedPageBreak/>
        <w:t>Functionality</w:t>
      </w:r>
      <w:r w:rsidRPr="0055091C">
        <w:rPr>
          <w:rFonts w:cs="Times New Roman"/>
          <w:sz w:val="22"/>
          <w:szCs w:val="22"/>
        </w:rPr>
        <w:t>:</w:t>
      </w:r>
    </w:p>
    <w:p w14:paraId="16B19E51" w14:textId="77777777" w:rsidR="00AD7292" w:rsidRPr="0055091C" w:rsidRDefault="00AD7292" w:rsidP="00AD7292">
      <w:pPr>
        <w:ind w:left="720"/>
        <w:jc w:val="both"/>
        <w:rPr>
          <w:rFonts w:cs="Times New Roman"/>
          <w:sz w:val="22"/>
          <w:szCs w:val="22"/>
        </w:rPr>
      </w:pPr>
      <w:r w:rsidRPr="0055091C">
        <w:rPr>
          <w:rFonts w:cs="Times New Roman"/>
          <w:sz w:val="22"/>
          <w:szCs w:val="22"/>
        </w:rPr>
        <w:t>Move the controlled point in a straight line from the current pose to the given pose, and stop there.</w:t>
      </w:r>
    </w:p>
    <w:p w14:paraId="37133569"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76F4C885" w14:textId="77777777" w:rsidR="00AD7292" w:rsidRPr="0055091C" w:rsidRDefault="00AD7292" w:rsidP="00AD7292">
      <w:pPr>
        <w:ind w:firstLine="720"/>
        <w:jc w:val="both"/>
        <w:rPr>
          <w:rFonts w:cs="Times New Roman"/>
          <w:sz w:val="22"/>
          <w:szCs w:val="22"/>
        </w:rPr>
      </w:pPr>
      <w:r w:rsidRPr="0055091C">
        <w:rPr>
          <w:rFonts w:cs="Times New Roman"/>
          <w:sz w:val="22"/>
          <w:szCs w:val="22"/>
        </w:rPr>
        <w:t>pose –</w:t>
      </w:r>
      <w:r w:rsidRPr="0055091C">
        <w:rPr>
          <w:rFonts w:cs="Times New Roman"/>
          <w:sz w:val="22"/>
          <w:szCs w:val="22"/>
        </w:rPr>
        <w:tab/>
      </w:r>
      <w:r w:rsidRPr="0055091C">
        <w:rPr>
          <w:rFonts w:cs="Times New Roman"/>
          <w:sz w:val="22"/>
          <w:szCs w:val="22"/>
        </w:rPr>
        <w:tab/>
        <w:t>The target 6DOF pose of the TCP in Cartesian space</w:t>
      </w:r>
    </w:p>
    <w:p w14:paraId="408EF707" w14:textId="77777777" w:rsidR="00AD7292" w:rsidRPr="0055091C" w:rsidRDefault="00AD7292" w:rsidP="00606AC0">
      <w:pPr>
        <w:pBdr>
          <w:bottom w:val="single" w:sz="6" w:space="1" w:color="auto"/>
        </w:pBdr>
        <w:jc w:val="both"/>
        <w:rPr>
          <w:rFonts w:cs="Times New Roman"/>
          <w:sz w:val="22"/>
          <w:szCs w:val="22"/>
        </w:rPr>
      </w:pPr>
    </w:p>
    <w:p w14:paraId="47A7B191" w14:textId="77777777" w:rsidR="00AD7292" w:rsidRPr="0055091C" w:rsidRDefault="00AD7292" w:rsidP="00606AC0">
      <w:pPr>
        <w:pBdr>
          <w:bottom w:val="single" w:sz="6" w:space="1" w:color="auto"/>
        </w:pBdr>
        <w:jc w:val="both"/>
        <w:rPr>
          <w:rFonts w:cs="Times New Roman"/>
          <w:sz w:val="22"/>
          <w:szCs w:val="22"/>
        </w:rPr>
      </w:pPr>
    </w:p>
    <w:p w14:paraId="511822EB" w14:textId="77777777" w:rsidR="00606AC0" w:rsidRPr="0055091C" w:rsidRDefault="00606AC0" w:rsidP="00606AC0">
      <w:pPr>
        <w:jc w:val="both"/>
        <w:rPr>
          <w:rFonts w:cs="Times New Roman"/>
          <w:sz w:val="22"/>
          <w:szCs w:val="22"/>
        </w:rPr>
      </w:pPr>
    </w:p>
    <w:p w14:paraId="7B90790C" w14:textId="3C038D85" w:rsidR="00686FF1" w:rsidRPr="0055091C" w:rsidRDefault="008D505F" w:rsidP="0055091C">
      <w:pPr>
        <w:pStyle w:val="Heading2"/>
      </w:pPr>
      <w:bookmarkStart w:id="37" w:name="_Toc21588883"/>
      <w:r>
        <w:t>MoveThroughTo (</w:t>
      </w:r>
      <w:r w:rsidR="003F7FBF">
        <w:t>robot</w:t>
      </w:r>
      <w:r>
        <w:t>Pose* poses, int numPoses, double* accelerations, double* speeds, double</w:t>
      </w:r>
      <w:r w:rsidR="00686FF1" w:rsidRPr="0055091C">
        <w:t>* tolerances)</w:t>
      </w:r>
      <w:bookmarkEnd w:id="37"/>
    </w:p>
    <w:p w14:paraId="7080C2FC" w14:textId="77777777" w:rsidR="00686FF1" w:rsidRPr="0055091C" w:rsidRDefault="00686FF1"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16C520AE" w14:textId="77777777" w:rsidR="00686FF1" w:rsidRPr="0055091C" w:rsidRDefault="00686FF1" w:rsidP="0055091C">
      <w:pPr>
        <w:ind w:left="720"/>
        <w:jc w:val="both"/>
        <w:rPr>
          <w:rFonts w:cs="Times New Roman"/>
          <w:sz w:val="22"/>
          <w:szCs w:val="22"/>
        </w:rPr>
      </w:pPr>
      <w:r w:rsidRPr="0055091C">
        <w:rPr>
          <w:rFonts w:cs="Times New Roman"/>
          <w:sz w:val="22"/>
          <w:szCs w:val="22"/>
        </w:rPr>
        <w:t>Move the controlled point along a trajectory passing through or near all but the last of the given poses, and stop at the last of the given poses.  The MoveThroughTo function generates a trajectory based on a least-squares cubic spline fit to the target poses.  Defining accelerations, speeds, and intermediate and end pose tolerances in this function will not overwrite the defined default values.</w:t>
      </w:r>
    </w:p>
    <w:p w14:paraId="238372AD" w14:textId="77777777" w:rsidR="00686FF1" w:rsidRPr="0055091C" w:rsidRDefault="00686FF1"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4D32AEC" w14:textId="77777777" w:rsidR="00686FF1" w:rsidRDefault="00686FF1" w:rsidP="0055091C">
      <w:pPr>
        <w:ind w:left="2160" w:hanging="1440"/>
        <w:jc w:val="both"/>
        <w:rPr>
          <w:rFonts w:cs="Times New Roman"/>
          <w:sz w:val="22"/>
          <w:szCs w:val="22"/>
        </w:rPr>
      </w:pPr>
      <w:r w:rsidRPr="0055091C">
        <w:rPr>
          <w:rFonts w:cs="Times New Roman"/>
          <w:sz w:val="22"/>
          <w:szCs w:val="22"/>
        </w:rPr>
        <w:t xml:space="preserve">poses – </w:t>
      </w:r>
      <w:r w:rsidRPr="0055091C">
        <w:rPr>
          <w:rFonts w:cs="Times New Roman"/>
          <w:sz w:val="22"/>
          <w:szCs w:val="22"/>
        </w:rPr>
        <w:tab/>
        <w:t>An array of 6DOF poses through/near which the robot is expected to pass</w:t>
      </w:r>
    </w:p>
    <w:p w14:paraId="6656C524" w14:textId="0D875A2A" w:rsidR="008D505F" w:rsidRPr="0055091C" w:rsidRDefault="008D505F" w:rsidP="008D505F">
      <w:pPr>
        <w:ind w:left="2160" w:hanging="1440"/>
        <w:jc w:val="both"/>
        <w:rPr>
          <w:rFonts w:cs="Times New Roman"/>
          <w:sz w:val="22"/>
          <w:szCs w:val="22"/>
        </w:rPr>
      </w:pPr>
      <w:r w:rsidRPr="0055091C">
        <w:rPr>
          <w:rFonts w:cs="Times New Roman"/>
          <w:sz w:val="22"/>
          <w:szCs w:val="22"/>
        </w:rPr>
        <w:t xml:space="preserve">numPoses – </w:t>
      </w:r>
      <w:r w:rsidRPr="0055091C">
        <w:rPr>
          <w:rFonts w:cs="Times New Roman"/>
          <w:sz w:val="22"/>
          <w:szCs w:val="22"/>
        </w:rPr>
        <w:tab/>
        <w:t>The number of poses in the submitted array</w:t>
      </w:r>
    </w:p>
    <w:p w14:paraId="34224B92"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accelerations – </w:t>
      </w:r>
      <w:r w:rsidRPr="0055091C">
        <w:rPr>
          <w:rFonts w:cs="Times New Roman"/>
          <w:sz w:val="22"/>
          <w:szCs w:val="22"/>
        </w:rPr>
        <w:tab/>
        <w:t>(optional) An array of acceleration profiles for each motion associated with the target poses.  If the array of length numPoses is not provided, assumes system-wide accelerations are used.</w:t>
      </w:r>
    </w:p>
    <w:p w14:paraId="22B9DD7B"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speeds – </w:t>
      </w:r>
      <w:r w:rsidRPr="0055091C">
        <w:rPr>
          <w:rFonts w:cs="Times New Roman"/>
          <w:sz w:val="22"/>
          <w:szCs w:val="22"/>
        </w:rPr>
        <w:tab/>
        <w:t>(optional) An array of speed profiles for each motion associated with the target poses.  If the array of length numPoses is not provided, assumes system-wide speeds are used.</w:t>
      </w:r>
    </w:p>
    <w:p w14:paraId="4F728F6D" w14:textId="77777777" w:rsidR="00686FF1" w:rsidRPr="0055091C" w:rsidRDefault="00686FF1" w:rsidP="0055091C">
      <w:pPr>
        <w:ind w:left="2160" w:hanging="1440"/>
        <w:jc w:val="both"/>
        <w:rPr>
          <w:rFonts w:cs="Times New Roman"/>
          <w:sz w:val="22"/>
          <w:szCs w:val="22"/>
        </w:rPr>
      </w:pPr>
      <w:r w:rsidRPr="0055091C">
        <w:rPr>
          <w:rFonts w:cs="Times New Roman"/>
          <w:sz w:val="22"/>
          <w:szCs w:val="22"/>
        </w:rPr>
        <w:t xml:space="preserve">tolerances – </w:t>
      </w:r>
      <w:r w:rsidRPr="0055091C">
        <w:rPr>
          <w:rFonts w:cs="Times New Roman"/>
          <w:sz w:val="22"/>
          <w:szCs w:val="22"/>
        </w:rPr>
        <w:tab/>
        <w:t>(optional) An array of 6DOF tolerances in length and angle units for the specified target poses.  If the array of length numPoses is not provided, assumes system-wide tolerances are used.</w:t>
      </w:r>
    </w:p>
    <w:p w14:paraId="6AF62E72" w14:textId="77777777" w:rsidR="00686FF1" w:rsidRPr="0055091C" w:rsidRDefault="00686FF1" w:rsidP="00606AC0">
      <w:pPr>
        <w:pBdr>
          <w:bottom w:val="single" w:sz="6" w:space="1" w:color="auto"/>
        </w:pBdr>
        <w:jc w:val="both"/>
        <w:rPr>
          <w:rFonts w:cs="Times New Roman"/>
          <w:sz w:val="22"/>
          <w:szCs w:val="22"/>
        </w:rPr>
      </w:pPr>
    </w:p>
    <w:p w14:paraId="38724274" w14:textId="77777777" w:rsidR="0055091C" w:rsidRPr="0055091C" w:rsidRDefault="0055091C" w:rsidP="00606AC0">
      <w:pPr>
        <w:jc w:val="both"/>
        <w:rPr>
          <w:rFonts w:cs="Times New Roman"/>
          <w:sz w:val="22"/>
          <w:szCs w:val="22"/>
        </w:rPr>
      </w:pPr>
    </w:p>
    <w:p w14:paraId="6ABC40D7" w14:textId="1CDEC68C" w:rsidR="00AD7292" w:rsidRPr="0055091C" w:rsidRDefault="008D505F" w:rsidP="00AD7292">
      <w:pPr>
        <w:pStyle w:val="Heading2"/>
      </w:pPr>
      <w:bookmarkStart w:id="38" w:name="_Toc21588884"/>
      <w:r>
        <w:t>MoveTo (</w:t>
      </w:r>
      <w:r w:rsidR="003F7FBF">
        <w:t>robot</w:t>
      </w:r>
      <w:r>
        <w:t>Pose</w:t>
      </w:r>
      <w:r w:rsidR="00AD7292" w:rsidRPr="0055091C">
        <w:t>* pose)</w:t>
      </w:r>
      <w:bookmarkEnd w:id="38"/>
    </w:p>
    <w:p w14:paraId="53106DE4" w14:textId="77777777" w:rsidR="00AD7292" w:rsidRPr="0055091C" w:rsidRDefault="00AD7292" w:rsidP="00AD729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854B259" w14:textId="77777777" w:rsidR="00AD7292" w:rsidRPr="0055091C" w:rsidRDefault="00AD7292" w:rsidP="00AD7292">
      <w:pPr>
        <w:ind w:left="720"/>
        <w:jc w:val="both"/>
        <w:rPr>
          <w:rFonts w:cs="Times New Roman"/>
          <w:sz w:val="22"/>
          <w:szCs w:val="22"/>
        </w:rPr>
      </w:pPr>
      <w:r w:rsidRPr="0055091C">
        <w:rPr>
          <w:rFonts w:cs="Times New Roman"/>
          <w:sz w:val="22"/>
          <w:szCs w:val="22"/>
        </w:rPr>
        <w:t>Move the controlled point along any convenient trajectory from the current pose to the given pose, and stop there.</w:t>
      </w:r>
    </w:p>
    <w:p w14:paraId="244AD71A" w14:textId="77777777" w:rsidR="00AD7292" w:rsidRPr="0055091C" w:rsidRDefault="00AD7292" w:rsidP="00AD729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62AC0F5" w14:textId="77777777" w:rsidR="00AD7292" w:rsidRPr="0055091C" w:rsidRDefault="00AD7292" w:rsidP="00AD7292">
      <w:pPr>
        <w:ind w:left="720"/>
        <w:jc w:val="both"/>
        <w:rPr>
          <w:rFonts w:cs="Times New Roman"/>
          <w:sz w:val="22"/>
          <w:szCs w:val="22"/>
        </w:rPr>
      </w:pPr>
      <w:r w:rsidRPr="0055091C">
        <w:rPr>
          <w:rFonts w:cs="Times New Roman"/>
          <w:sz w:val="22"/>
          <w:szCs w:val="22"/>
        </w:rPr>
        <w:t xml:space="preserve">pose – </w:t>
      </w:r>
      <w:r w:rsidRPr="0055091C">
        <w:rPr>
          <w:rFonts w:cs="Times New Roman"/>
          <w:sz w:val="22"/>
          <w:szCs w:val="22"/>
        </w:rPr>
        <w:tab/>
      </w:r>
      <w:r w:rsidRPr="0055091C">
        <w:rPr>
          <w:rFonts w:cs="Times New Roman"/>
          <w:sz w:val="22"/>
          <w:szCs w:val="22"/>
        </w:rPr>
        <w:tab/>
        <w:t xml:space="preserve">The target 6DOF pose for the robot’s TCP in Cartesian space coordinates </w:t>
      </w:r>
    </w:p>
    <w:p w14:paraId="778D53DE" w14:textId="77777777" w:rsidR="00686FF1" w:rsidRPr="0055091C" w:rsidRDefault="00686FF1" w:rsidP="00606AC0">
      <w:pPr>
        <w:pBdr>
          <w:bottom w:val="single" w:sz="6" w:space="1" w:color="auto"/>
        </w:pBdr>
        <w:jc w:val="both"/>
        <w:rPr>
          <w:rFonts w:cs="Times New Roman"/>
          <w:sz w:val="22"/>
          <w:szCs w:val="22"/>
        </w:rPr>
      </w:pPr>
    </w:p>
    <w:p w14:paraId="03D7742C" w14:textId="77777777" w:rsidR="00686FF1" w:rsidRPr="0055091C" w:rsidRDefault="00686FF1" w:rsidP="00606AC0">
      <w:pPr>
        <w:jc w:val="both"/>
        <w:rPr>
          <w:rFonts w:cs="Times New Roman"/>
          <w:sz w:val="22"/>
          <w:szCs w:val="22"/>
        </w:rPr>
      </w:pPr>
    </w:p>
    <w:p w14:paraId="260081D7" w14:textId="351946C5" w:rsidR="00606AC0" w:rsidRPr="0055091C" w:rsidRDefault="008D505F" w:rsidP="00606AC0">
      <w:pPr>
        <w:pStyle w:val="Heading2"/>
      </w:pPr>
      <w:bookmarkStart w:id="39" w:name="_Toc21588885"/>
      <w:r>
        <w:t>M</w:t>
      </w:r>
      <w:r w:rsidR="00606AC0" w:rsidRPr="0055091C">
        <w:t>oveToAxisTarget (</w:t>
      </w:r>
      <w:r w:rsidR="003F7FBF">
        <w:t>robot</w:t>
      </w:r>
      <w:r>
        <w:t>Axes</w:t>
      </w:r>
      <w:r w:rsidR="00606AC0" w:rsidRPr="0055091C">
        <w:t>* axes)</w:t>
      </w:r>
      <w:bookmarkEnd w:id="39"/>
    </w:p>
    <w:p w14:paraId="1DAA8341"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17A20F7" w14:textId="77777777" w:rsidR="00606AC0" w:rsidRPr="0055091C" w:rsidRDefault="00606AC0" w:rsidP="00606AC0">
      <w:pPr>
        <w:ind w:left="720"/>
        <w:jc w:val="both"/>
        <w:rPr>
          <w:rFonts w:cs="Times New Roman"/>
          <w:sz w:val="22"/>
          <w:szCs w:val="22"/>
        </w:rPr>
      </w:pPr>
      <w:r w:rsidRPr="0055091C">
        <w:rPr>
          <w:rFonts w:cs="Times New Roman"/>
          <w:sz w:val="22"/>
          <w:szCs w:val="22"/>
        </w:rPr>
        <w:t>Move the robot axes to the specified values.  When applicable, each axis moves at the speeds set using the SetAbsoluteAxisSpeed or SetRelativeAxisSpeed command, to the target configuration.  As applied to mobile robots with, for example, skid steer or Ackerman steering with speed control, a mapping of array values to the speed and steering outputs must be defined.  If target axis values are beyond the physical capabilities of the robot, the command is rejected.</w:t>
      </w:r>
    </w:p>
    <w:p w14:paraId="354F8118"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61835A2" w14:textId="77777777" w:rsidR="00606AC0" w:rsidRPr="0055091C" w:rsidRDefault="00606AC0" w:rsidP="00606AC0">
      <w:pPr>
        <w:ind w:left="720"/>
        <w:jc w:val="both"/>
        <w:rPr>
          <w:rFonts w:cs="Times New Roman"/>
          <w:sz w:val="22"/>
          <w:szCs w:val="22"/>
        </w:rPr>
      </w:pPr>
      <w:r w:rsidRPr="0055091C">
        <w:rPr>
          <w:rFonts w:cs="Times New Roman"/>
          <w:sz w:val="22"/>
          <w:szCs w:val="22"/>
        </w:rPr>
        <w:t xml:space="preserve">axes – </w:t>
      </w:r>
      <w:r w:rsidRPr="0055091C">
        <w:rPr>
          <w:rFonts w:cs="Times New Roman"/>
          <w:sz w:val="22"/>
          <w:szCs w:val="22"/>
        </w:rPr>
        <w:tab/>
      </w:r>
      <w:r w:rsidRPr="0055091C">
        <w:rPr>
          <w:rFonts w:cs="Times New Roman"/>
          <w:sz w:val="22"/>
          <w:szCs w:val="22"/>
        </w:rPr>
        <w:tab/>
        <w:t xml:space="preserve">An array of target axis values specified in the current axial unit. </w:t>
      </w:r>
    </w:p>
    <w:p w14:paraId="4803F217" w14:textId="77777777" w:rsidR="00606AC0" w:rsidRPr="0055091C" w:rsidRDefault="00606AC0" w:rsidP="00606AC0">
      <w:pPr>
        <w:pBdr>
          <w:bottom w:val="single" w:sz="6" w:space="1" w:color="auto"/>
        </w:pBdr>
        <w:jc w:val="both"/>
        <w:rPr>
          <w:rFonts w:cs="Times New Roman"/>
          <w:sz w:val="22"/>
          <w:szCs w:val="22"/>
        </w:rPr>
      </w:pPr>
    </w:p>
    <w:p w14:paraId="5A6B37B1" w14:textId="77777777" w:rsidR="00606AC0" w:rsidRDefault="00606AC0" w:rsidP="00606AC0">
      <w:pPr>
        <w:jc w:val="both"/>
        <w:rPr>
          <w:rFonts w:cs="Times New Roman"/>
          <w:sz w:val="22"/>
          <w:szCs w:val="22"/>
        </w:rPr>
      </w:pPr>
    </w:p>
    <w:p w14:paraId="11A0C7B5" w14:textId="601A2F63" w:rsidR="00FB69E2" w:rsidRDefault="00FB69E2" w:rsidP="00606AC0">
      <w:pPr>
        <w:jc w:val="both"/>
        <w:rPr>
          <w:rFonts w:cs="Times New Roman"/>
          <w:sz w:val="22"/>
          <w:szCs w:val="22"/>
        </w:rPr>
      </w:pPr>
      <w:r>
        <w:rPr>
          <w:rFonts w:cs="Times New Roman"/>
          <w:sz w:val="22"/>
          <w:szCs w:val="22"/>
        </w:rPr>
        <w:t>QQQQQ</w:t>
      </w:r>
    </w:p>
    <w:p w14:paraId="56A67621" w14:textId="53878908" w:rsidR="00FB69E2" w:rsidRPr="0055091C" w:rsidRDefault="00FB69E2" w:rsidP="00FB69E2">
      <w:pPr>
        <w:pStyle w:val="Heading2"/>
      </w:pPr>
      <w:bookmarkStart w:id="40" w:name="_Toc21588886"/>
      <w:r>
        <w:lastRenderedPageBreak/>
        <w:t>SaveConfig</w:t>
      </w:r>
      <w:r w:rsidRPr="0055091C">
        <w:t xml:space="preserve"> (</w:t>
      </w:r>
      <w:r>
        <w:t>char*</w:t>
      </w:r>
      <w:r w:rsidRPr="0055091C">
        <w:t xml:space="preserve"> targetID)</w:t>
      </w:r>
      <w:bookmarkEnd w:id="40"/>
    </w:p>
    <w:p w14:paraId="4B0EB25E"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DDDACF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C408FDE"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3DBE3DC"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45C128D7" w14:textId="77777777" w:rsidR="00FB69E2" w:rsidRPr="0055091C" w:rsidRDefault="00FB69E2" w:rsidP="00FB69E2">
      <w:pPr>
        <w:pBdr>
          <w:bottom w:val="single" w:sz="6" w:space="1" w:color="auto"/>
        </w:pBdr>
        <w:jc w:val="both"/>
        <w:rPr>
          <w:rFonts w:cs="Times New Roman"/>
          <w:sz w:val="22"/>
          <w:szCs w:val="22"/>
        </w:rPr>
      </w:pPr>
    </w:p>
    <w:p w14:paraId="7F57640E" w14:textId="77777777" w:rsidR="00FB69E2" w:rsidRPr="0055091C" w:rsidRDefault="00FB69E2" w:rsidP="00606AC0">
      <w:pPr>
        <w:jc w:val="both"/>
        <w:rPr>
          <w:rFonts w:cs="Times New Roman"/>
          <w:sz w:val="22"/>
          <w:szCs w:val="22"/>
        </w:rPr>
      </w:pPr>
    </w:p>
    <w:p w14:paraId="2AF69626" w14:textId="316FAEFF" w:rsidR="00686FF1" w:rsidRPr="0055091C" w:rsidRDefault="008D505F" w:rsidP="00686FF1">
      <w:pPr>
        <w:pStyle w:val="Heading2"/>
      </w:pPr>
      <w:bookmarkStart w:id="41" w:name="_Toc21588887"/>
      <w:r>
        <w:t>S</w:t>
      </w:r>
      <w:r w:rsidR="00686FF1" w:rsidRPr="0055091C">
        <w:t>etAbsoluteAcceleration (double acceleration)</w:t>
      </w:r>
      <w:bookmarkEnd w:id="41"/>
    </w:p>
    <w:p w14:paraId="50EB0C1E"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43CAC58" w14:textId="77777777" w:rsidR="00686FF1" w:rsidRPr="0055091C" w:rsidRDefault="00686FF1" w:rsidP="00686FF1">
      <w:pPr>
        <w:ind w:left="720"/>
        <w:jc w:val="both"/>
        <w:rPr>
          <w:rFonts w:cs="Times New Roman"/>
          <w:sz w:val="22"/>
          <w:szCs w:val="22"/>
        </w:rPr>
      </w:pPr>
      <w:r w:rsidRPr="0055091C">
        <w:rPr>
          <w:rFonts w:cs="Times New Roman"/>
          <w:sz w:val="22"/>
          <w:szCs w:val="22"/>
        </w:rPr>
        <w:t>Set the acceleration for the controlled point to the given value in length units per second per second.</w:t>
      </w:r>
    </w:p>
    <w:p w14:paraId="06AC96D2"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622AA84" w14:textId="77777777" w:rsidR="00686FF1" w:rsidRPr="0055091C" w:rsidRDefault="00686FF1" w:rsidP="00686FF1">
      <w:pPr>
        <w:ind w:left="2160" w:hanging="1440"/>
        <w:jc w:val="both"/>
        <w:rPr>
          <w:rFonts w:cs="Times New Roman"/>
          <w:sz w:val="22"/>
          <w:szCs w:val="22"/>
        </w:rPr>
      </w:pPr>
      <w:r w:rsidRPr="0055091C">
        <w:rPr>
          <w:rFonts w:cs="Times New Roman"/>
          <w:sz w:val="22"/>
          <w:szCs w:val="22"/>
        </w:rPr>
        <w:t>acceleration –</w:t>
      </w:r>
      <w:r w:rsidRPr="0055091C">
        <w:rPr>
          <w:rFonts w:cs="Times New Roman"/>
          <w:sz w:val="22"/>
          <w:szCs w:val="22"/>
        </w:rPr>
        <w:tab/>
        <w:t>The target TCP acceleration in length/rotation.</w:t>
      </w:r>
    </w:p>
    <w:p w14:paraId="6702CE74" w14:textId="77777777" w:rsidR="00686FF1" w:rsidRPr="0055091C" w:rsidRDefault="00686FF1" w:rsidP="00686FF1">
      <w:pPr>
        <w:pBdr>
          <w:bottom w:val="single" w:sz="6" w:space="1" w:color="auto"/>
        </w:pBdr>
        <w:jc w:val="both"/>
        <w:rPr>
          <w:rFonts w:cs="Times New Roman"/>
          <w:sz w:val="22"/>
          <w:szCs w:val="22"/>
        </w:rPr>
      </w:pPr>
    </w:p>
    <w:p w14:paraId="71B72D67" w14:textId="77777777" w:rsidR="00686FF1" w:rsidRPr="0055091C" w:rsidRDefault="00686FF1" w:rsidP="00686FF1">
      <w:pPr>
        <w:jc w:val="both"/>
        <w:rPr>
          <w:rFonts w:cs="Times New Roman"/>
          <w:sz w:val="22"/>
          <w:szCs w:val="22"/>
        </w:rPr>
      </w:pPr>
    </w:p>
    <w:p w14:paraId="1B55AC86" w14:textId="24549479" w:rsidR="00686FF1" w:rsidRPr="0055091C" w:rsidRDefault="008D505F" w:rsidP="00686FF1">
      <w:pPr>
        <w:pStyle w:val="Heading2"/>
      </w:pPr>
      <w:bookmarkStart w:id="42" w:name="_Toc21588888"/>
      <w:r>
        <w:t>S</w:t>
      </w:r>
      <w:r w:rsidR="00686FF1" w:rsidRPr="0055091C">
        <w:t>etAbsoluteSpeed (double speed)</w:t>
      </w:r>
      <w:bookmarkEnd w:id="42"/>
    </w:p>
    <w:p w14:paraId="40C85DEE"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1C857B7" w14:textId="77777777" w:rsidR="00686FF1" w:rsidRPr="0055091C" w:rsidRDefault="00686FF1" w:rsidP="00686FF1">
      <w:pPr>
        <w:ind w:left="720"/>
        <w:jc w:val="both"/>
        <w:rPr>
          <w:rFonts w:cs="Times New Roman"/>
          <w:sz w:val="22"/>
          <w:szCs w:val="22"/>
        </w:rPr>
      </w:pPr>
      <w:r w:rsidRPr="0055091C">
        <w:rPr>
          <w:rFonts w:cs="Times New Roman"/>
          <w:sz w:val="22"/>
          <w:szCs w:val="22"/>
        </w:rPr>
        <w:t>Set the speed for the controlled point to the given value in length units per second.</w:t>
      </w:r>
    </w:p>
    <w:p w14:paraId="5DD9E2AB"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AD99623" w14:textId="77777777" w:rsidR="00686FF1" w:rsidRPr="0055091C" w:rsidRDefault="00686FF1" w:rsidP="00686FF1">
      <w:pPr>
        <w:ind w:left="2160" w:hanging="1440"/>
        <w:jc w:val="both"/>
        <w:rPr>
          <w:rFonts w:cs="Times New Roman"/>
          <w:sz w:val="22"/>
          <w:szCs w:val="22"/>
        </w:rPr>
      </w:pPr>
      <w:r w:rsidRPr="0055091C">
        <w:rPr>
          <w:rFonts w:cs="Times New Roman"/>
          <w:sz w:val="22"/>
          <w:szCs w:val="22"/>
        </w:rPr>
        <w:t xml:space="preserve">speed – </w:t>
      </w:r>
      <w:r w:rsidRPr="0055091C">
        <w:rPr>
          <w:rFonts w:cs="Times New Roman"/>
          <w:sz w:val="22"/>
          <w:szCs w:val="22"/>
        </w:rPr>
        <w:tab/>
        <w:t>The target TCP speed.</w:t>
      </w:r>
    </w:p>
    <w:p w14:paraId="636C6549" w14:textId="77777777" w:rsidR="00686FF1" w:rsidRPr="0055091C" w:rsidRDefault="00686FF1" w:rsidP="00686FF1">
      <w:pPr>
        <w:pBdr>
          <w:bottom w:val="single" w:sz="6" w:space="1" w:color="auto"/>
        </w:pBdr>
        <w:jc w:val="both"/>
        <w:rPr>
          <w:rFonts w:cs="Times New Roman"/>
          <w:sz w:val="22"/>
          <w:szCs w:val="22"/>
        </w:rPr>
      </w:pPr>
    </w:p>
    <w:p w14:paraId="50767A3C" w14:textId="77777777" w:rsidR="00686FF1" w:rsidRPr="0055091C" w:rsidRDefault="00686FF1" w:rsidP="00686FF1">
      <w:pPr>
        <w:jc w:val="both"/>
        <w:rPr>
          <w:rFonts w:cs="Times New Roman"/>
          <w:sz w:val="22"/>
          <w:szCs w:val="22"/>
        </w:rPr>
      </w:pPr>
    </w:p>
    <w:p w14:paraId="6C3C2C08" w14:textId="61AF7B5A" w:rsidR="00686FF1" w:rsidRPr="0055091C" w:rsidRDefault="00791187" w:rsidP="00686FF1">
      <w:pPr>
        <w:pStyle w:val="Heading2"/>
      </w:pPr>
      <w:bookmarkStart w:id="43" w:name="_Toc21588889"/>
      <w:r>
        <w:t>S</w:t>
      </w:r>
      <w:r w:rsidR="00686FF1" w:rsidRPr="0055091C">
        <w:t>etAngleUnits  (</w:t>
      </w:r>
      <w:r>
        <w:t>char*</w:t>
      </w:r>
      <w:r w:rsidR="00686FF1" w:rsidRPr="0055091C">
        <w:t xml:space="preserve"> UnitName)</w:t>
      </w:r>
      <w:bookmarkEnd w:id="43"/>
    </w:p>
    <w:p w14:paraId="5B721FBF" w14:textId="77777777" w:rsidR="00686FF1" w:rsidRPr="0055091C" w:rsidRDefault="00686FF1" w:rsidP="00686FF1">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438D181" w14:textId="77777777" w:rsidR="00686FF1" w:rsidRPr="0055091C" w:rsidRDefault="00686FF1" w:rsidP="00686FF1">
      <w:pPr>
        <w:ind w:left="720"/>
        <w:jc w:val="both"/>
        <w:rPr>
          <w:rFonts w:cs="Times New Roman"/>
          <w:sz w:val="22"/>
          <w:szCs w:val="22"/>
        </w:rPr>
      </w:pPr>
      <w:r w:rsidRPr="0055091C">
        <w:rPr>
          <w:rFonts w:cs="Times New Roman"/>
          <w:sz w:val="22"/>
          <w:szCs w:val="22"/>
        </w:rPr>
        <w:t>Set angle units to the unit named by the UnitName. All commands that use angle units (for orientation or orientation tolerance) are in terms of those angle units. Existing values for orientation are converted automatically to the equivalent value in new angle units.  The default angle unit is "degree".</w:t>
      </w:r>
    </w:p>
    <w:p w14:paraId="52CA2A03" w14:textId="77777777" w:rsidR="00686FF1" w:rsidRPr="0055091C" w:rsidRDefault="00686FF1" w:rsidP="00686FF1">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0BAA15D" w14:textId="77777777" w:rsidR="00686FF1" w:rsidRPr="0055091C" w:rsidRDefault="00686FF1" w:rsidP="00686FF1">
      <w:pPr>
        <w:ind w:left="2160" w:hanging="1440"/>
        <w:jc w:val="both"/>
        <w:rPr>
          <w:rFonts w:cs="Times New Roman"/>
          <w:sz w:val="22"/>
          <w:szCs w:val="22"/>
        </w:rPr>
      </w:pPr>
      <w:r w:rsidRPr="0055091C">
        <w:rPr>
          <w:rFonts w:cs="Times New Roman"/>
          <w:sz w:val="22"/>
          <w:szCs w:val="22"/>
        </w:rPr>
        <w:t>UnitName –</w:t>
      </w:r>
      <w:r w:rsidRPr="0055091C">
        <w:rPr>
          <w:rFonts w:cs="Times New Roman"/>
          <w:sz w:val="22"/>
          <w:szCs w:val="22"/>
        </w:rPr>
        <w:tab/>
        <w:t>The name of the angle units in plain text.  Available options include “degree” and “radian.”</w:t>
      </w:r>
    </w:p>
    <w:p w14:paraId="61DACCEA" w14:textId="77777777" w:rsidR="00686FF1" w:rsidRPr="0055091C" w:rsidRDefault="00686FF1" w:rsidP="00606AC0">
      <w:pPr>
        <w:pBdr>
          <w:bottom w:val="single" w:sz="6" w:space="1" w:color="auto"/>
        </w:pBdr>
        <w:jc w:val="both"/>
        <w:rPr>
          <w:rFonts w:cs="Times New Roman"/>
          <w:sz w:val="22"/>
          <w:szCs w:val="22"/>
        </w:rPr>
      </w:pPr>
    </w:p>
    <w:p w14:paraId="2AFB0822" w14:textId="77777777" w:rsidR="00686FF1" w:rsidRPr="0055091C" w:rsidRDefault="00686FF1" w:rsidP="00606AC0">
      <w:pPr>
        <w:jc w:val="both"/>
        <w:rPr>
          <w:rFonts w:cs="Times New Roman"/>
          <w:sz w:val="22"/>
          <w:szCs w:val="22"/>
        </w:rPr>
      </w:pPr>
    </w:p>
    <w:p w14:paraId="5E446B3F" w14:textId="63439C79" w:rsidR="00606AC0" w:rsidRPr="0055091C" w:rsidRDefault="00791187" w:rsidP="00606AC0">
      <w:pPr>
        <w:pStyle w:val="Heading2"/>
      </w:pPr>
      <w:bookmarkStart w:id="44" w:name="_Toc21588890"/>
      <w:r>
        <w:t>SetAxialSpeeds (double</w:t>
      </w:r>
      <w:r w:rsidR="00606AC0" w:rsidRPr="0055091C">
        <w:t>* speed)</w:t>
      </w:r>
      <w:bookmarkEnd w:id="44"/>
    </w:p>
    <w:p w14:paraId="21C89EA2"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87A7EE7" w14:textId="77777777" w:rsidR="00606AC0" w:rsidRPr="0055091C" w:rsidRDefault="00606AC0" w:rsidP="00606AC0">
      <w:pPr>
        <w:ind w:left="720"/>
        <w:jc w:val="both"/>
        <w:rPr>
          <w:rFonts w:cs="Times New Roman"/>
          <w:sz w:val="22"/>
          <w:szCs w:val="22"/>
        </w:rPr>
      </w:pPr>
      <w:r w:rsidRPr="0055091C">
        <w:rPr>
          <w:rFonts w:cs="Times New Roman"/>
          <w:sz w:val="22"/>
          <w:szCs w:val="22"/>
        </w:rPr>
        <w:t>Set the axis-specific speeds for the motion of axis-space motions to the given value in axial units per second.</w:t>
      </w:r>
    </w:p>
    <w:p w14:paraId="7E632A6C"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3D5F6E84"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speed – </w:t>
      </w:r>
      <w:r w:rsidRPr="0055091C">
        <w:rPr>
          <w:rFonts w:cs="Times New Roman"/>
          <w:sz w:val="22"/>
          <w:szCs w:val="22"/>
        </w:rPr>
        <w:tab/>
        <w:t>The array of target axial motion speeds.</w:t>
      </w:r>
    </w:p>
    <w:p w14:paraId="111F8C68" w14:textId="77777777" w:rsidR="00606AC0" w:rsidRPr="0055091C" w:rsidRDefault="00606AC0" w:rsidP="00606AC0">
      <w:pPr>
        <w:pBdr>
          <w:bottom w:val="single" w:sz="6" w:space="1" w:color="auto"/>
        </w:pBdr>
        <w:jc w:val="both"/>
        <w:rPr>
          <w:rFonts w:cs="Times New Roman"/>
          <w:sz w:val="22"/>
          <w:szCs w:val="22"/>
        </w:rPr>
      </w:pPr>
    </w:p>
    <w:p w14:paraId="025A2C14" w14:textId="77777777" w:rsidR="00606AC0" w:rsidRPr="0055091C" w:rsidRDefault="00606AC0" w:rsidP="00606AC0">
      <w:pPr>
        <w:jc w:val="both"/>
        <w:rPr>
          <w:rFonts w:cs="Times New Roman"/>
          <w:sz w:val="22"/>
          <w:szCs w:val="22"/>
        </w:rPr>
      </w:pPr>
    </w:p>
    <w:p w14:paraId="5859BAE1" w14:textId="6FFCF374" w:rsidR="00606AC0" w:rsidRPr="0055091C" w:rsidRDefault="00791187" w:rsidP="00606AC0">
      <w:pPr>
        <w:pStyle w:val="Heading2"/>
      </w:pPr>
      <w:bookmarkStart w:id="45" w:name="_Toc21588891"/>
      <w:r>
        <w:t>S</w:t>
      </w:r>
      <w:r w:rsidR="00606AC0" w:rsidRPr="0055091C">
        <w:t>etAxisUnits (</w:t>
      </w:r>
      <w:r>
        <w:t>char*</w:t>
      </w:r>
      <w:r w:rsidR="00606AC0" w:rsidRPr="0055091C">
        <w:t>* UnitNames)</w:t>
      </w:r>
      <w:bookmarkEnd w:id="45"/>
    </w:p>
    <w:p w14:paraId="48921F58"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8C94E75" w14:textId="77777777" w:rsidR="00606AC0" w:rsidRPr="0055091C" w:rsidRDefault="00606AC0" w:rsidP="00606AC0">
      <w:pPr>
        <w:ind w:left="720"/>
        <w:jc w:val="both"/>
        <w:rPr>
          <w:rFonts w:cs="Times New Roman"/>
          <w:sz w:val="22"/>
          <w:szCs w:val="22"/>
        </w:rPr>
      </w:pPr>
      <w:r w:rsidRPr="0055091C">
        <w:rPr>
          <w:rFonts w:cs="Times New Roman"/>
          <w:sz w:val="22"/>
          <w:szCs w:val="22"/>
        </w:rPr>
        <w:lastRenderedPageBreak/>
        <w:t>Set specific axial units to the units named by the UnitNames.  All axis motion commands are given in terms of those axial units.  Available units include  “radian,” “degree,” and “percentage” (which is the percentage of the total range between the axis’ minimum and maximum value; e.g., speed, current, or torque).  The default length unit is “degree.”</w:t>
      </w:r>
    </w:p>
    <w:p w14:paraId="4DD3B006"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D14C7FF"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UnitNames –</w:t>
      </w:r>
      <w:r w:rsidRPr="0055091C">
        <w:rPr>
          <w:rFonts w:cs="Times New Roman"/>
          <w:sz w:val="22"/>
          <w:szCs w:val="22"/>
        </w:rPr>
        <w:tab/>
        <w:t>The array of axis-specific names of the axial units in plain text.</w:t>
      </w:r>
    </w:p>
    <w:p w14:paraId="3149581B" w14:textId="77777777" w:rsidR="00606AC0" w:rsidRPr="0055091C" w:rsidRDefault="00606AC0" w:rsidP="00606AC0">
      <w:pPr>
        <w:pBdr>
          <w:bottom w:val="single" w:sz="6" w:space="1" w:color="auto"/>
        </w:pBdr>
        <w:jc w:val="both"/>
        <w:rPr>
          <w:rFonts w:cs="Times New Roman"/>
          <w:sz w:val="22"/>
          <w:szCs w:val="22"/>
        </w:rPr>
      </w:pPr>
    </w:p>
    <w:p w14:paraId="65C5CECF" w14:textId="77777777" w:rsidR="00606AC0" w:rsidRPr="0055091C" w:rsidRDefault="00606AC0" w:rsidP="00606AC0">
      <w:pPr>
        <w:jc w:val="both"/>
        <w:rPr>
          <w:rFonts w:cs="Times New Roman"/>
          <w:sz w:val="22"/>
          <w:szCs w:val="22"/>
        </w:rPr>
      </w:pPr>
    </w:p>
    <w:p w14:paraId="3CFE7065" w14:textId="7EC01640" w:rsidR="0055091C" w:rsidRPr="0055091C" w:rsidRDefault="00791187" w:rsidP="0055091C">
      <w:pPr>
        <w:pStyle w:val="Heading2"/>
      </w:pPr>
      <w:bookmarkStart w:id="46" w:name="_Toc21588892"/>
      <w:r>
        <w:t>S</w:t>
      </w:r>
      <w:r w:rsidR="0055091C" w:rsidRPr="0055091C">
        <w:t>etEndPoseTolerance (</w:t>
      </w:r>
      <w:r>
        <w:t>Pose</w:t>
      </w:r>
      <w:r w:rsidR="0055091C" w:rsidRPr="0055091C">
        <w:t xml:space="preserve"> tolerances)</w:t>
      </w:r>
      <w:bookmarkEnd w:id="46"/>
    </w:p>
    <w:p w14:paraId="082AA125"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6674C2BC" w14:textId="77777777" w:rsidR="0055091C" w:rsidRPr="0055091C" w:rsidRDefault="0055091C" w:rsidP="0055091C">
      <w:pPr>
        <w:ind w:left="720"/>
        <w:jc w:val="both"/>
        <w:rPr>
          <w:rFonts w:cs="Times New Roman"/>
          <w:sz w:val="22"/>
          <w:szCs w:val="22"/>
        </w:rPr>
      </w:pPr>
      <w:r w:rsidRPr="0055091C">
        <w:rPr>
          <w:rFonts w:cs="Times New Roman"/>
          <w:sz w:val="22"/>
          <w:szCs w:val="22"/>
        </w:rPr>
        <w:t>Set the default 6DOF tolerances for the pose of the TCP to the given value in current length and angle units.</w:t>
      </w:r>
    </w:p>
    <w:p w14:paraId="285F8C4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74953B6F" w14:textId="498BE6F6"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tolerance – </w:t>
      </w:r>
      <w:r w:rsidRPr="0055091C">
        <w:rPr>
          <w:rFonts w:cs="Times New Roman"/>
          <w:sz w:val="22"/>
          <w:szCs w:val="22"/>
        </w:rPr>
        <w:tab/>
      </w:r>
      <w:r w:rsidR="00791187">
        <w:rPr>
          <w:rFonts w:cs="Times New Roman"/>
          <w:sz w:val="22"/>
          <w:szCs w:val="22"/>
        </w:rPr>
        <w:t>Set</w:t>
      </w:r>
      <w:r w:rsidRPr="0055091C">
        <w:rPr>
          <w:rFonts w:cs="Times New Roman"/>
          <w:sz w:val="22"/>
          <w:szCs w:val="22"/>
        </w:rPr>
        <w:t xml:space="preserve"> of user-defined tolerances of the 6DOF pose of the TCP at the end of a move command</w:t>
      </w:r>
    </w:p>
    <w:p w14:paraId="1C1601A5" w14:textId="77777777" w:rsidR="0055091C" w:rsidRPr="0055091C" w:rsidRDefault="0055091C" w:rsidP="0055091C">
      <w:pPr>
        <w:pBdr>
          <w:bottom w:val="single" w:sz="6" w:space="1" w:color="auto"/>
        </w:pBdr>
        <w:jc w:val="both"/>
        <w:rPr>
          <w:rFonts w:cs="Times New Roman"/>
          <w:sz w:val="22"/>
          <w:szCs w:val="22"/>
        </w:rPr>
      </w:pPr>
    </w:p>
    <w:p w14:paraId="128529EC" w14:textId="77777777" w:rsidR="0055091C" w:rsidRPr="0055091C" w:rsidRDefault="0055091C" w:rsidP="0055091C">
      <w:pPr>
        <w:jc w:val="both"/>
        <w:rPr>
          <w:rFonts w:cs="Times New Roman"/>
          <w:sz w:val="22"/>
          <w:szCs w:val="22"/>
        </w:rPr>
      </w:pPr>
    </w:p>
    <w:p w14:paraId="19A60A25" w14:textId="57FC119F" w:rsidR="0055091C" w:rsidRPr="0055091C" w:rsidRDefault="00791187" w:rsidP="0055091C">
      <w:pPr>
        <w:pStyle w:val="Heading2"/>
      </w:pPr>
      <w:bookmarkStart w:id="47" w:name="_Toc21588893"/>
      <w:r>
        <w:t>S</w:t>
      </w:r>
      <w:r w:rsidR="0055091C" w:rsidRPr="0055091C">
        <w:t>etIntermediatePoseTolerance (</w:t>
      </w:r>
      <w:r w:rsidR="003F7FBF">
        <w:t>robot</w:t>
      </w:r>
      <w:r>
        <w:t>Pose</w:t>
      </w:r>
      <w:r w:rsidR="0055091C" w:rsidRPr="0055091C">
        <w:t>* tolerances)</w:t>
      </w:r>
      <w:bookmarkEnd w:id="47"/>
    </w:p>
    <w:p w14:paraId="11DFE4E4"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55CC230" w14:textId="77777777" w:rsidR="0055091C" w:rsidRPr="0055091C" w:rsidRDefault="0055091C" w:rsidP="0055091C">
      <w:pPr>
        <w:ind w:left="720"/>
        <w:jc w:val="both"/>
        <w:rPr>
          <w:rFonts w:cs="Times New Roman"/>
          <w:sz w:val="22"/>
          <w:szCs w:val="22"/>
        </w:rPr>
      </w:pPr>
      <w:r w:rsidRPr="0055091C">
        <w:rPr>
          <w:rFonts w:cs="Times New Roman"/>
          <w:sz w:val="22"/>
          <w:szCs w:val="22"/>
        </w:rPr>
        <w:t>Set the default 6DOF tolerance for smooth motion near intermediate points to the given value in current length and angle units.</w:t>
      </w:r>
    </w:p>
    <w:p w14:paraId="6292909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BC1D2F0" w14:textId="77777777"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tolerance – </w:t>
      </w:r>
      <w:r w:rsidRPr="0055091C">
        <w:rPr>
          <w:rFonts w:cs="Times New Roman"/>
          <w:sz w:val="22"/>
          <w:szCs w:val="22"/>
        </w:rPr>
        <w:tab/>
        <w:t>An array of user-defined tolerances of the 6DOF poses during MoveThroughTo motions</w:t>
      </w:r>
    </w:p>
    <w:p w14:paraId="1C78E461" w14:textId="77777777" w:rsidR="00CD78BF" w:rsidRPr="0055091C" w:rsidRDefault="00CD78BF" w:rsidP="0055091C">
      <w:pPr>
        <w:pBdr>
          <w:bottom w:val="single" w:sz="6" w:space="1" w:color="auto"/>
        </w:pBdr>
        <w:jc w:val="both"/>
        <w:rPr>
          <w:rFonts w:cs="Times New Roman"/>
          <w:sz w:val="22"/>
          <w:szCs w:val="22"/>
        </w:rPr>
      </w:pPr>
    </w:p>
    <w:p w14:paraId="5AB19C9A" w14:textId="77777777" w:rsidR="0055091C" w:rsidRPr="0055091C" w:rsidRDefault="0055091C" w:rsidP="0055091C">
      <w:pPr>
        <w:jc w:val="both"/>
        <w:rPr>
          <w:rFonts w:cs="Times New Roman"/>
          <w:sz w:val="22"/>
          <w:szCs w:val="22"/>
        </w:rPr>
      </w:pPr>
    </w:p>
    <w:p w14:paraId="6AD1B761" w14:textId="20653EE9" w:rsidR="0055091C" w:rsidRPr="0055091C" w:rsidRDefault="00791187" w:rsidP="0055091C">
      <w:pPr>
        <w:pStyle w:val="Heading2"/>
      </w:pPr>
      <w:bookmarkStart w:id="48" w:name="_Toc21588894"/>
      <w:r>
        <w:t>S</w:t>
      </w:r>
      <w:r w:rsidR="0055091C" w:rsidRPr="0055091C">
        <w:t>etLengthUnits (</w:t>
      </w:r>
      <w:r>
        <w:t>char*</w:t>
      </w:r>
      <w:r w:rsidR="0055091C" w:rsidRPr="0055091C">
        <w:t xml:space="preserve"> UnitName)</w:t>
      </w:r>
      <w:bookmarkEnd w:id="48"/>
    </w:p>
    <w:p w14:paraId="0A74F29C"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38C1394" w14:textId="77777777" w:rsidR="0055091C" w:rsidRPr="0055091C" w:rsidRDefault="0055091C" w:rsidP="0055091C">
      <w:pPr>
        <w:ind w:left="720"/>
        <w:jc w:val="both"/>
        <w:rPr>
          <w:rFonts w:cs="Times New Roman"/>
          <w:sz w:val="22"/>
          <w:szCs w:val="22"/>
        </w:rPr>
      </w:pPr>
      <w:r w:rsidRPr="0055091C">
        <w:rPr>
          <w:rFonts w:cs="Times New Roman"/>
          <w:sz w:val="22"/>
          <w:szCs w:val="22"/>
        </w:rPr>
        <w:t>Set length units to the unit named by the UnitName.  All commands that use length units (for location, tolerance, speed, and acceleration) are given in terms of those length units.  Existing values for speed, position, acceleration, etc. are converted automatically to the equivalent value in new length units. The default length unit is millimeters, "mm".</w:t>
      </w:r>
    </w:p>
    <w:p w14:paraId="6FD7E47D"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8657370" w14:textId="77777777" w:rsidR="0055091C" w:rsidRPr="0055091C" w:rsidRDefault="0055091C" w:rsidP="0055091C">
      <w:pPr>
        <w:ind w:left="2160" w:hanging="1440"/>
        <w:jc w:val="both"/>
        <w:rPr>
          <w:rFonts w:cs="Times New Roman"/>
          <w:sz w:val="22"/>
          <w:szCs w:val="22"/>
        </w:rPr>
      </w:pPr>
      <w:r w:rsidRPr="0055091C">
        <w:rPr>
          <w:rFonts w:cs="Times New Roman"/>
          <w:sz w:val="22"/>
          <w:szCs w:val="22"/>
        </w:rPr>
        <w:t>UnitName –</w:t>
      </w:r>
      <w:r w:rsidRPr="0055091C">
        <w:rPr>
          <w:rFonts w:cs="Times New Roman"/>
          <w:sz w:val="22"/>
          <w:szCs w:val="22"/>
        </w:rPr>
        <w:tab/>
        <w:t>The name of the length units in plain text.  Available options include “inch,” “mm,” and “meter.”</w:t>
      </w:r>
    </w:p>
    <w:p w14:paraId="4D359876" w14:textId="77777777" w:rsidR="0055091C" w:rsidRPr="0055091C" w:rsidRDefault="0055091C" w:rsidP="00606AC0">
      <w:pPr>
        <w:pBdr>
          <w:bottom w:val="single" w:sz="6" w:space="1" w:color="auto"/>
        </w:pBdr>
        <w:jc w:val="both"/>
        <w:rPr>
          <w:rFonts w:cs="Times New Roman"/>
          <w:sz w:val="22"/>
          <w:szCs w:val="22"/>
        </w:rPr>
      </w:pPr>
    </w:p>
    <w:p w14:paraId="140F64B3" w14:textId="77777777" w:rsidR="0055091C" w:rsidRPr="0055091C" w:rsidRDefault="0055091C" w:rsidP="00606AC0">
      <w:pPr>
        <w:jc w:val="both"/>
        <w:rPr>
          <w:rFonts w:cs="Times New Roman"/>
          <w:sz w:val="22"/>
          <w:szCs w:val="22"/>
        </w:rPr>
      </w:pPr>
    </w:p>
    <w:p w14:paraId="709BD495" w14:textId="5D15FE80" w:rsidR="00606AC0" w:rsidRPr="0055091C" w:rsidRDefault="00791187" w:rsidP="00606AC0">
      <w:pPr>
        <w:pStyle w:val="Heading2"/>
      </w:pPr>
      <w:bookmarkStart w:id="49" w:name="_Toc21588895"/>
      <w:r>
        <w:t>S</w:t>
      </w:r>
      <w:r w:rsidR="00606AC0" w:rsidRPr="0055091C">
        <w:t>etParameter (</w:t>
      </w:r>
      <w:r>
        <w:t>char* ParamName, void</w:t>
      </w:r>
      <w:r w:rsidR="00606AC0" w:rsidRPr="0055091C">
        <w:t>* value)</w:t>
      </w:r>
      <w:bookmarkEnd w:id="49"/>
    </w:p>
    <w:p w14:paraId="530037C5"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A685A08" w14:textId="77777777" w:rsidR="00606AC0" w:rsidRPr="0055091C" w:rsidRDefault="00606AC0" w:rsidP="00606AC0">
      <w:pPr>
        <w:ind w:left="720"/>
        <w:jc w:val="both"/>
        <w:rPr>
          <w:rFonts w:cs="Times New Roman"/>
          <w:sz w:val="22"/>
          <w:szCs w:val="22"/>
        </w:rPr>
      </w:pPr>
      <w:r w:rsidRPr="0055091C">
        <w:rPr>
          <w:rFonts w:cs="Times New Roman"/>
          <w:sz w:val="22"/>
          <w:szCs w:val="22"/>
        </w:rPr>
        <w:t>Set specified parameters to the given values.  Parameter names are robot specific, and must be accounted for in local documentation.  The parameter values must be cast to the appropriate value within the function definition.</w:t>
      </w:r>
    </w:p>
    <w:p w14:paraId="2052BA1A"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0BA3F14"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ParamName –</w:t>
      </w:r>
      <w:r w:rsidRPr="0055091C">
        <w:rPr>
          <w:rFonts w:cs="Times New Roman"/>
          <w:sz w:val="22"/>
          <w:szCs w:val="22"/>
        </w:rPr>
        <w:tab/>
        <w:t>The name of the variable to be set.</w:t>
      </w:r>
    </w:p>
    <w:p w14:paraId="2412AE9F"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value – </w:t>
      </w:r>
      <w:r w:rsidRPr="0055091C">
        <w:rPr>
          <w:rFonts w:cs="Times New Roman"/>
          <w:sz w:val="22"/>
          <w:szCs w:val="22"/>
        </w:rPr>
        <w:tab/>
        <w:t>The new value to be set to the specified variable</w:t>
      </w:r>
    </w:p>
    <w:p w14:paraId="6261074F" w14:textId="77777777" w:rsidR="00606AC0" w:rsidRPr="0055091C" w:rsidRDefault="00606AC0" w:rsidP="00E92F97">
      <w:pPr>
        <w:pBdr>
          <w:bottom w:val="single" w:sz="6" w:space="1" w:color="auto"/>
        </w:pBdr>
        <w:jc w:val="both"/>
        <w:rPr>
          <w:rFonts w:cs="Times New Roman"/>
          <w:sz w:val="22"/>
          <w:szCs w:val="22"/>
        </w:rPr>
      </w:pPr>
    </w:p>
    <w:p w14:paraId="09EFEE4A" w14:textId="38684782" w:rsidR="00606AC0" w:rsidRPr="0055091C" w:rsidRDefault="00606AC0" w:rsidP="00E92F97">
      <w:pPr>
        <w:jc w:val="both"/>
        <w:rPr>
          <w:rFonts w:cs="Times New Roman"/>
          <w:sz w:val="22"/>
          <w:szCs w:val="22"/>
        </w:rPr>
      </w:pPr>
    </w:p>
    <w:p w14:paraId="3E961EF7" w14:textId="0C9D26EF" w:rsidR="00606AC0" w:rsidRPr="0055091C" w:rsidRDefault="00791187" w:rsidP="00606AC0">
      <w:pPr>
        <w:pStyle w:val="Heading2"/>
      </w:pPr>
      <w:bookmarkStart w:id="50" w:name="_Toc21588896"/>
      <w:r>
        <w:t>S</w:t>
      </w:r>
      <w:r w:rsidR="00606AC0" w:rsidRPr="0055091C">
        <w:t>etRelativeAcceleration (double percent)</w:t>
      </w:r>
      <w:bookmarkEnd w:id="50"/>
    </w:p>
    <w:p w14:paraId="202EC811"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DBE01F4" w14:textId="77777777" w:rsidR="00606AC0" w:rsidRPr="0055091C" w:rsidRDefault="00606AC0" w:rsidP="00606AC0">
      <w:pPr>
        <w:ind w:left="720"/>
        <w:jc w:val="both"/>
        <w:rPr>
          <w:rFonts w:cs="Times New Roman"/>
          <w:sz w:val="22"/>
          <w:szCs w:val="22"/>
        </w:rPr>
      </w:pPr>
      <w:r w:rsidRPr="0055091C">
        <w:rPr>
          <w:rFonts w:cs="Times New Roman"/>
          <w:sz w:val="22"/>
          <w:szCs w:val="22"/>
        </w:rPr>
        <w:lastRenderedPageBreak/>
        <w:t>Set the acceleration for the controlled point to the given percentage of the robot's maximum acceleration.</w:t>
      </w:r>
    </w:p>
    <w:p w14:paraId="3D5DB5F2"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F19E99E"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percent – </w:t>
      </w:r>
      <w:r w:rsidRPr="0055091C">
        <w:rPr>
          <w:rFonts w:cs="Times New Roman"/>
          <w:sz w:val="22"/>
          <w:szCs w:val="22"/>
        </w:rPr>
        <w:tab/>
        <w:t>The percentage of the robot’s maximum acceleration in the range of [0, 1]</w:t>
      </w:r>
    </w:p>
    <w:p w14:paraId="1B01CAC6" w14:textId="77777777" w:rsidR="00606AC0" w:rsidRPr="0055091C" w:rsidRDefault="00606AC0" w:rsidP="00606AC0">
      <w:pPr>
        <w:pBdr>
          <w:bottom w:val="single" w:sz="6" w:space="1" w:color="auto"/>
        </w:pBdr>
        <w:jc w:val="both"/>
        <w:rPr>
          <w:rFonts w:cs="Times New Roman"/>
          <w:sz w:val="22"/>
          <w:szCs w:val="22"/>
        </w:rPr>
      </w:pPr>
    </w:p>
    <w:p w14:paraId="2ECCCDD8" w14:textId="77777777" w:rsidR="00606AC0" w:rsidRPr="0055091C" w:rsidRDefault="00606AC0" w:rsidP="00606AC0">
      <w:pPr>
        <w:jc w:val="both"/>
        <w:rPr>
          <w:rFonts w:cs="Times New Roman"/>
          <w:sz w:val="22"/>
          <w:szCs w:val="22"/>
        </w:rPr>
      </w:pPr>
    </w:p>
    <w:p w14:paraId="0201AEFD" w14:textId="7805CB84" w:rsidR="00606AC0" w:rsidRPr="0055091C" w:rsidRDefault="00791187" w:rsidP="00606AC0">
      <w:pPr>
        <w:pStyle w:val="Heading2"/>
      </w:pPr>
      <w:bookmarkStart w:id="51" w:name="_Toc21588897"/>
      <w:r>
        <w:t>S</w:t>
      </w:r>
      <w:r w:rsidR="00606AC0" w:rsidRPr="0055091C">
        <w:t>etRelativeSpeed (double percent)</w:t>
      </w:r>
      <w:bookmarkEnd w:id="51"/>
    </w:p>
    <w:p w14:paraId="15A2D962" w14:textId="77777777" w:rsidR="00606AC0" w:rsidRPr="0055091C" w:rsidRDefault="00606AC0" w:rsidP="00606AC0">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37A444C" w14:textId="77777777" w:rsidR="00606AC0" w:rsidRPr="0055091C" w:rsidRDefault="00606AC0" w:rsidP="00606AC0">
      <w:pPr>
        <w:ind w:left="720"/>
        <w:jc w:val="both"/>
        <w:rPr>
          <w:rFonts w:cs="Times New Roman"/>
          <w:sz w:val="22"/>
          <w:szCs w:val="22"/>
        </w:rPr>
      </w:pPr>
      <w:r w:rsidRPr="0055091C">
        <w:rPr>
          <w:rFonts w:cs="Times New Roman"/>
          <w:sz w:val="22"/>
          <w:szCs w:val="22"/>
        </w:rPr>
        <w:t>Set the speed for the controlled point to the given percentage of the robot's maximum speed.</w:t>
      </w:r>
    </w:p>
    <w:p w14:paraId="249ACADD" w14:textId="77777777" w:rsidR="00606AC0" w:rsidRPr="0055091C" w:rsidRDefault="00606AC0" w:rsidP="00606AC0">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61653D0D" w14:textId="77777777" w:rsidR="00606AC0" w:rsidRPr="0055091C" w:rsidRDefault="00606AC0" w:rsidP="00606AC0">
      <w:pPr>
        <w:ind w:left="2160" w:hanging="1440"/>
        <w:jc w:val="both"/>
        <w:rPr>
          <w:rFonts w:cs="Times New Roman"/>
          <w:sz w:val="22"/>
          <w:szCs w:val="22"/>
        </w:rPr>
      </w:pPr>
      <w:r w:rsidRPr="0055091C">
        <w:rPr>
          <w:rFonts w:cs="Times New Roman"/>
          <w:sz w:val="22"/>
          <w:szCs w:val="22"/>
        </w:rPr>
        <w:t xml:space="preserve">percent – </w:t>
      </w:r>
      <w:r w:rsidRPr="0055091C">
        <w:rPr>
          <w:rFonts w:cs="Times New Roman"/>
          <w:sz w:val="22"/>
          <w:szCs w:val="22"/>
        </w:rPr>
        <w:tab/>
        <w:t xml:space="preserve">The percentage of the robot’s maximum speed in the range of [0, 1] </w:t>
      </w:r>
    </w:p>
    <w:p w14:paraId="2A43E2B7" w14:textId="77777777" w:rsidR="00C31998" w:rsidRDefault="00C31998" w:rsidP="00C31998">
      <w:pPr>
        <w:pBdr>
          <w:bottom w:val="single" w:sz="6" w:space="1" w:color="auto"/>
        </w:pBdr>
        <w:jc w:val="both"/>
        <w:rPr>
          <w:rFonts w:cs="Times New Roman"/>
          <w:sz w:val="22"/>
          <w:szCs w:val="22"/>
        </w:rPr>
      </w:pPr>
    </w:p>
    <w:p w14:paraId="58CBB86D" w14:textId="77777777" w:rsidR="009961DB" w:rsidRDefault="009961DB" w:rsidP="009961DB">
      <w:pPr>
        <w:jc w:val="both"/>
        <w:rPr>
          <w:rFonts w:cs="Times New Roman"/>
          <w:sz w:val="22"/>
          <w:szCs w:val="22"/>
        </w:rPr>
      </w:pPr>
    </w:p>
    <w:p w14:paraId="67607AF3" w14:textId="7B5998F6" w:rsidR="009961DB" w:rsidRPr="0055091C" w:rsidRDefault="009961DB" w:rsidP="009961DB">
      <w:pPr>
        <w:jc w:val="both"/>
        <w:rPr>
          <w:rFonts w:cs="Times New Roman"/>
          <w:sz w:val="22"/>
          <w:szCs w:val="22"/>
        </w:rPr>
      </w:pPr>
      <w:r w:rsidRPr="009961DB">
        <w:rPr>
          <w:rFonts w:cs="Times New Roman"/>
          <w:sz w:val="22"/>
          <w:szCs w:val="22"/>
          <w:highlight w:val="yellow"/>
        </w:rPr>
        <w:t>QQQQQQQ</w:t>
      </w:r>
    </w:p>
    <w:p w14:paraId="1A6F257A" w14:textId="47D54846" w:rsidR="009961DB" w:rsidRPr="0055091C" w:rsidRDefault="009961DB" w:rsidP="009961DB">
      <w:pPr>
        <w:pStyle w:val="Heading2"/>
      </w:pPr>
      <w:bookmarkStart w:id="52" w:name="_Toc21588898"/>
      <w:r>
        <w:t>Set</w:t>
      </w:r>
      <w:r w:rsidRPr="0055091C">
        <w:t>Robot</w:t>
      </w:r>
      <w:r>
        <w:t>DO</w:t>
      </w:r>
      <w:r w:rsidRPr="0055091C">
        <w:t xml:space="preserve"> (</w:t>
      </w:r>
      <w:r>
        <w:t>dig_out, val</w:t>
      </w:r>
      <w:r w:rsidRPr="0055091C">
        <w:t>)</w:t>
      </w:r>
      <w:bookmarkEnd w:id="52"/>
    </w:p>
    <w:p w14:paraId="34FD757D" w14:textId="77777777" w:rsidR="009961DB" w:rsidRPr="0055091C" w:rsidRDefault="009961DB" w:rsidP="009961DB">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7A9110C7" w14:textId="77777777" w:rsidR="009961DB" w:rsidRPr="0055091C" w:rsidRDefault="009961DB" w:rsidP="009961DB">
      <w:pPr>
        <w:ind w:left="720"/>
        <w:jc w:val="both"/>
        <w:rPr>
          <w:rFonts w:cs="Times New Roman"/>
          <w:sz w:val="22"/>
          <w:szCs w:val="22"/>
        </w:rPr>
      </w:pPr>
      <w:r w:rsidRPr="0055091C">
        <w:rPr>
          <w:rFonts w:cs="Times New Roman"/>
          <w:sz w:val="22"/>
          <w:szCs w:val="22"/>
        </w:rPr>
        <w:t>Get feedback from the robot regarding its current robot axis configuration.  Axis values are reported in axial units.</w:t>
      </w:r>
    </w:p>
    <w:p w14:paraId="2A3D905D" w14:textId="77777777" w:rsidR="009961DB" w:rsidRPr="0055091C" w:rsidRDefault="009961DB" w:rsidP="009961DB">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6D8132F" w14:textId="77777777" w:rsidR="009961DB" w:rsidRPr="0055091C" w:rsidRDefault="009961DB" w:rsidP="009961DB">
      <w:pPr>
        <w:ind w:left="2160" w:hanging="1440"/>
        <w:jc w:val="both"/>
        <w:rPr>
          <w:rFonts w:cs="Times New Roman"/>
          <w:sz w:val="22"/>
          <w:szCs w:val="22"/>
        </w:rPr>
      </w:pPr>
      <w:r>
        <w:rPr>
          <w:rFonts w:cs="Times New Roman"/>
          <w:sz w:val="22"/>
          <w:szCs w:val="22"/>
        </w:rPr>
        <w:t>axes –</w:t>
      </w:r>
      <w:r>
        <w:rPr>
          <w:rFonts w:cs="Times New Roman"/>
          <w:sz w:val="22"/>
          <w:szCs w:val="22"/>
        </w:rPr>
        <w:tab/>
        <w:t>The current collection of axis values, populated by the function.</w:t>
      </w:r>
      <w:r w:rsidRPr="0055091C">
        <w:rPr>
          <w:rFonts w:cs="Times New Roman"/>
          <w:sz w:val="22"/>
          <w:szCs w:val="22"/>
        </w:rPr>
        <w:t xml:space="preserve"> </w:t>
      </w:r>
    </w:p>
    <w:p w14:paraId="7A64ABEA" w14:textId="77777777" w:rsidR="009961DB" w:rsidRPr="0055091C" w:rsidRDefault="009961DB" w:rsidP="009961DB">
      <w:pPr>
        <w:pBdr>
          <w:bottom w:val="single" w:sz="6" w:space="1" w:color="auto"/>
        </w:pBdr>
        <w:jc w:val="both"/>
        <w:rPr>
          <w:rFonts w:cs="Times New Roman"/>
          <w:sz w:val="22"/>
          <w:szCs w:val="22"/>
        </w:rPr>
      </w:pPr>
    </w:p>
    <w:p w14:paraId="03EA9110" w14:textId="77777777" w:rsidR="009961DB" w:rsidRPr="0055091C" w:rsidRDefault="009961DB" w:rsidP="00C31998">
      <w:pPr>
        <w:jc w:val="both"/>
        <w:rPr>
          <w:rFonts w:cs="Times New Roman"/>
          <w:sz w:val="22"/>
          <w:szCs w:val="22"/>
        </w:rPr>
      </w:pPr>
    </w:p>
    <w:p w14:paraId="5DFA3ED2" w14:textId="77777777" w:rsidR="00C31998" w:rsidRPr="0055091C" w:rsidRDefault="00C31998" w:rsidP="00C31998">
      <w:pPr>
        <w:pStyle w:val="Heading2"/>
      </w:pPr>
      <w:bookmarkStart w:id="53" w:name="_Toc21588899"/>
      <w:r>
        <w:t>Set</w:t>
      </w:r>
      <w:r w:rsidRPr="0055091C">
        <w:t>Robot</w:t>
      </w:r>
      <w:r>
        <w:t>IO</w:t>
      </w:r>
      <w:r w:rsidRPr="0055091C">
        <w:t xml:space="preserve"> (</w:t>
      </w:r>
      <w:r>
        <w:t>IO *io</w:t>
      </w:r>
      <w:r w:rsidRPr="0055091C">
        <w:t>)</w:t>
      </w:r>
      <w:bookmarkEnd w:id="53"/>
    </w:p>
    <w:p w14:paraId="6448F619" w14:textId="77777777" w:rsidR="00C31998" w:rsidRPr="0055091C" w:rsidRDefault="00C31998" w:rsidP="00C31998">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E1607EE" w14:textId="77777777" w:rsidR="00C31998" w:rsidRPr="0055091C" w:rsidRDefault="00C31998" w:rsidP="00C31998">
      <w:pPr>
        <w:ind w:left="720"/>
        <w:jc w:val="both"/>
        <w:rPr>
          <w:rFonts w:cs="Times New Roman"/>
          <w:sz w:val="22"/>
          <w:szCs w:val="22"/>
        </w:rPr>
      </w:pPr>
      <w:r>
        <w:rPr>
          <w:rFonts w:cs="Times New Roman"/>
          <w:sz w:val="22"/>
          <w:szCs w:val="22"/>
        </w:rPr>
        <w:t>Set the outputs on the robot controller’s digital and analog outputs.</w:t>
      </w:r>
    </w:p>
    <w:p w14:paraId="0E3B100D" w14:textId="77777777" w:rsidR="00C31998" w:rsidRPr="0055091C" w:rsidRDefault="00C31998" w:rsidP="00C31998">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AE38D5B" w14:textId="77777777" w:rsidR="00C31998" w:rsidRPr="0055091C" w:rsidRDefault="00C31998" w:rsidP="00C31998">
      <w:pPr>
        <w:ind w:left="2160" w:hanging="1440"/>
        <w:jc w:val="both"/>
        <w:rPr>
          <w:rFonts w:cs="Times New Roman"/>
          <w:sz w:val="22"/>
          <w:szCs w:val="22"/>
        </w:rPr>
      </w:pPr>
      <w:r>
        <w:rPr>
          <w:rFonts w:cs="Times New Roman"/>
          <w:sz w:val="22"/>
          <w:szCs w:val="22"/>
        </w:rPr>
        <w:t>io</w:t>
      </w:r>
      <w:r w:rsidRPr="0055091C">
        <w:rPr>
          <w:rFonts w:cs="Times New Roman"/>
          <w:sz w:val="22"/>
          <w:szCs w:val="22"/>
        </w:rPr>
        <w:t xml:space="preserve"> –</w:t>
      </w:r>
      <w:r w:rsidRPr="0055091C">
        <w:rPr>
          <w:rFonts w:cs="Times New Roman"/>
          <w:sz w:val="22"/>
          <w:szCs w:val="22"/>
        </w:rPr>
        <w:tab/>
      </w:r>
      <w:r>
        <w:rPr>
          <w:rFonts w:cs="Times New Roman"/>
          <w:sz w:val="22"/>
          <w:szCs w:val="22"/>
        </w:rPr>
        <w:t>The collection of digital and analog outputs to be set.</w:t>
      </w:r>
      <w:r w:rsidRPr="0055091C">
        <w:rPr>
          <w:rFonts w:cs="Times New Roman"/>
          <w:sz w:val="22"/>
          <w:szCs w:val="22"/>
        </w:rPr>
        <w:t xml:space="preserve"> </w:t>
      </w:r>
    </w:p>
    <w:p w14:paraId="65CDFBDB" w14:textId="77777777" w:rsidR="00C31998" w:rsidRPr="0055091C" w:rsidRDefault="00C31998" w:rsidP="00A1398B">
      <w:pPr>
        <w:pBdr>
          <w:bottom w:val="single" w:sz="6" w:space="1" w:color="auto"/>
        </w:pBdr>
        <w:jc w:val="both"/>
        <w:rPr>
          <w:rFonts w:cs="Times New Roman"/>
          <w:sz w:val="22"/>
          <w:szCs w:val="22"/>
        </w:rPr>
      </w:pPr>
    </w:p>
    <w:p w14:paraId="5BB111A6" w14:textId="77777777" w:rsidR="00606AC0" w:rsidRPr="0055091C" w:rsidRDefault="00606AC0" w:rsidP="00A1398B">
      <w:pPr>
        <w:jc w:val="both"/>
        <w:rPr>
          <w:rFonts w:cs="Times New Roman"/>
          <w:sz w:val="22"/>
          <w:szCs w:val="22"/>
        </w:rPr>
      </w:pPr>
    </w:p>
    <w:p w14:paraId="55D7DC16" w14:textId="4DC04823" w:rsidR="0055091C" w:rsidRPr="0055091C" w:rsidRDefault="00791187" w:rsidP="0055091C">
      <w:pPr>
        <w:pStyle w:val="Heading2"/>
      </w:pPr>
      <w:bookmarkStart w:id="54" w:name="_Toc21588900"/>
      <w:r>
        <w:t>S</w:t>
      </w:r>
      <w:r w:rsidR="0055091C" w:rsidRPr="0055091C">
        <w:t>etTool (double percent)</w:t>
      </w:r>
      <w:bookmarkEnd w:id="54"/>
    </w:p>
    <w:p w14:paraId="55231B59" w14:textId="77777777" w:rsidR="0055091C" w:rsidRPr="0055091C" w:rsidRDefault="0055091C"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EDCF9A0" w14:textId="77777777" w:rsidR="0055091C" w:rsidRPr="0055091C" w:rsidRDefault="0055091C" w:rsidP="0055091C">
      <w:pPr>
        <w:ind w:left="720"/>
        <w:jc w:val="both"/>
        <w:rPr>
          <w:rFonts w:cs="Times New Roman"/>
          <w:sz w:val="22"/>
          <w:szCs w:val="22"/>
        </w:rPr>
      </w:pPr>
      <w:r w:rsidRPr="0055091C">
        <w:rPr>
          <w:rFonts w:cs="Times New Roman"/>
          <w:sz w:val="22"/>
          <w:szCs w:val="22"/>
        </w:rPr>
        <w:t>Set the attached tool to a defined output rate.  Different tool classes can be addressed through this function.  Some example interpretations are as follows:</w:t>
      </w:r>
    </w:p>
    <w:tbl>
      <w:tblPr>
        <w:tblStyle w:val="TableGrid"/>
        <w:tblW w:w="0" w:type="auto"/>
        <w:tblInd w:w="828" w:type="dxa"/>
        <w:tblLayout w:type="fixed"/>
        <w:tblLook w:val="04A0" w:firstRow="1" w:lastRow="0" w:firstColumn="1" w:lastColumn="0" w:noHBand="0" w:noVBand="1"/>
      </w:tblPr>
      <w:tblGrid>
        <w:gridCol w:w="2610"/>
        <w:gridCol w:w="1350"/>
        <w:gridCol w:w="4590"/>
      </w:tblGrid>
      <w:tr w:rsidR="0055091C" w:rsidRPr="0055091C" w14:paraId="0E6D1451" w14:textId="77777777" w:rsidTr="0055091C">
        <w:tc>
          <w:tcPr>
            <w:tcW w:w="2610" w:type="dxa"/>
            <w:vAlign w:val="center"/>
          </w:tcPr>
          <w:p w14:paraId="3E61563A" w14:textId="77777777" w:rsidR="0055091C" w:rsidRPr="0055091C" w:rsidRDefault="0055091C" w:rsidP="0055091C">
            <w:pPr>
              <w:jc w:val="center"/>
              <w:rPr>
                <w:rFonts w:cs="Times New Roman"/>
                <w:b/>
                <w:sz w:val="22"/>
                <w:szCs w:val="22"/>
              </w:rPr>
            </w:pPr>
            <w:r w:rsidRPr="0055091C">
              <w:rPr>
                <w:rFonts w:cs="Times New Roman"/>
                <w:b/>
                <w:sz w:val="22"/>
                <w:szCs w:val="22"/>
              </w:rPr>
              <w:t>Tool class</w:t>
            </w:r>
          </w:p>
        </w:tc>
        <w:tc>
          <w:tcPr>
            <w:tcW w:w="1350" w:type="dxa"/>
            <w:vAlign w:val="center"/>
          </w:tcPr>
          <w:p w14:paraId="3735C683" w14:textId="77777777" w:rsidR="0055091C" w:rsidRPr="0055091C" w:rsidRDefault="0055091C" w:rsidP="0055091C">
            <w:pPr>
              <w:jc w:val="center"/>
              <w:rPr>
                <w:rFonts w:cs="Times New Roman"/>
                <w:b/>
                <w:sz w:val="22"/>
                <w:szCs w:val="22"/>
              </w:rPr>
            </w:pPr>
            <w:r w:rsidRPr="0055091C">
              <w:rPr>
                <w:rFonts w:cs="Times New Roman"/>
                <w:b/>
                <w:sz w:val="22"/>
                <w:szCs w:val="22"/>
              </w:rPr>
              <w:t>Input range</w:t>
            </w:r>
          </w:p>
        </w:tc>
        <w:tc>
          <w:tcPr>
            <w:tcW w:w="4590" w:type="dxa"/>
            <w:vAlign w:val="center"/>
          </w:tcPr>
          <w:p w14:paraId="250D6875" w14:textId="77777777" w:rsidR="0055091C" w:rsidRPr="0055091C" w:rsidRDefault="0055091C" w:rsidP="0055091C">
            <w:pPr>
              <w:jc w:val="center"/>
              <w:rPr>
                <w:rFonts w:cs="Times New Roman"/>
                <w:b/>
                <w:sz w:val="22"/>
                <w:szCs w:val="22"/>
              </w:rPr>
            </w:pPr>
            <w:r w:rsidRPr="0055091C">
              <w:rPr>
                <w:rFonts w:cs="Times New Roman"/>
                <w:b/>
                <w:sz w:val="22"/>
                <w:szCs w:val="22"/>
              </w:rPr>
              <w:t>Parameter Interpretation</w:t>
            </w:r>
          </w:p>
        </w:tc>
      </w:tr>
      <w:tr w:rsidR="0055091C" w:rsidRPr="0055091C" w14:paraId="6DC5F234" w14:textId="77777777" w:rsidTr="0055091C">
        <w:tc>
          <w:tcPr>
            <w:tcW w:w="2610" w:type="dxa"/>
            <w:vAlign w:val="center"/>
          </w:tcPr>
          <w:p w14:paraId="09B129AB" w14:textId="77777777" w:rsidR="0055091C" w:rsidRPr="0055091C" w:rsidRDefault="0055091C" w:rsidP="0055091C">
            <w:pPr>
              <w:rPr>
                <w:rFonts w:cs="Times New Roman"/>
                <w:sz w:val="22"/>
                <w:szCs w:val="22"/>
              </w:rPr>
            </w:pPr>
            <w:r w:rsidRPr="0055091C">
              <w:rPr>
                <w:rFonts w:cs="Times New Roman"/>
                <w:sz w:val="22"/>
                <w:szCs w:val="22"/>
              </w:rPr>
              <w:t>Pneumatic gripper</w:t>
            </w:r>
          </w:p>
        </w:tc>
        <w:tc>
          <w:tcPr>
            <w:tcW w:w="1350" w:type="dxa"/>
            <w:vAlign w:val="center"/>
          </w:tcPr>
          <w:p w14:paraId="6C98281C" w14:textId="77777777" w:rsidR="0055091C" w:rsidRPr="0055091C" w:rsidRDefault="0055091C" w:rsidP="0055091C">
            <w:pPr>
              <w:jc w:val="center"/>
              <w:rPr>
                <w:rFonts w:cs="Times New Roman"/>
                <w:sz w:val="22"/>
                <w:szCs w:val="22"/>
              </w:rPr>
            </w:pPr>
            <w:r w:rsidRPr="0055091C">
              <w:rPr>
                <w:rFonts w:cs="Times New Roman"/>
                <w:sz w:val="22"/>
                <w:szCs w:val="22"/>
              </w:rPr>
              <w:t>[-1, 1]</w:t>
            </w:r>
          </w:p>
        </w:tc>
        <w:tc>
          <w:tcPr>
            <w:tcW w:w="4590" w:type="dxa"/>
            <w:vAlign w:val="center"/>
          </w:tcPr>
          <w:p w14:paraId="2447B3B5" w14:textId="77777777" w:rsidR="0055091C" w:rsidRPr="0055091C" w:rsidRDefault="0055091C" w:rsidP="0055091C">
            <w:pPr>
              <w:jc w:val="both"/>
              <w:rPr>
                <w:rFonts w:cs="Times New Roman"/>
                <w:sz w:val="22"/>
                <w:szCs w:val="22"/>
              </w:rPr>
            </w:pPr>
            <w:r w:rsidRPr="0055091C">
              <w:rPr>
                <w:rFonts w:cs="Times New Roman"/>
                <w:sz w:val="22"/>
                <w:szCs w:val="22"/>
              </w:rPr>
              <w:t>Values &lt; 0 close the gripper, while values &gt; 0 open the gripper.  A value of 0 indicates no air input.</w:t>
            </w:r>
          </w:p>
        </w:tc>
      </w:tr>
      <w:tr w:rsidR="0055091C" w:rsidRPr="0055091C" w14:paraId="6C233FB9" w14:textId="77777777" w:rsidTr="0055091C">
        <w:tc>
          <w:tcPr>
            <w:tcW w:w="2610" w:type="dxa"/>
            <w:vAlign w:val="center"/>
          </w:tcPr>
          <w:p w14:paraId="5DE9B1B8" w14:textId="77777777" w:rsidR="0055091C" w:rsidRPr="0055091C" w:rsidRDefault="0055091C" w:rsidP="0055091C">
            <w:pPr>
              <w:rPr>
                <w:rFonts w:cs="Times New Roman"/>
                <w:sz w:val="22"/>
                <w:szCs w:val="22"/>
              </w:rPr>
            </w:pPr>
            <w:r w:rsidRPr="0055091C">
              <w:rPr>
                <w:rFonts w:cs="Times New Roman"/>
                <w:sz w:val="22"/>
                <w:szCs w:val="22"/>
              </w:rPr>
              <w:t>Position-addressable gripper or onboard equipment</w:t>
            </w:r>
          </w:p>
        </w:tc>
        <w:tc>
          <w:tcPr>
            <w:tcW w:w="1350" w:type="dxa"/>
            <w:vAlign w:val="center"/>
          </w:tcPr>
          <w:p w14:paraId="6953D15C" w14:textId="77777777" w:rsidR="0055091C" w:rsidRPr="0055091C" w:rsidRDefault="0055091C" w:rsidP="0055091C">
            <w:pPr>
              <w:jc w:val="center"/>
              <w:rPr>
                <w:rFonts w:cs="Times New Roman"/>
                <w:sz w:val="22"/>
                <w:szCs w:val="22"/>
              </w:rPr>
            </w:pPr>
            <w:r w:rsidRPr="0055091C">
              <w:rPr>
                <w:rFonts w:cs="Times New Roman"/>
                <w:sz w:val="22"/>
                <w:szCs w:val="22"/>
              </w:rPr>
              <w:t>[0, 1]</w:t>
            </w:r>
          </w:p>
        </w:tc>
        <w:tc>
          <w:tcPr>
            <w:tcW w:w="4590" w:type="dxa"/>
            <w:vAlign w:val="center"/>
          </w:tcPr>
          <w:p w14:paraId="4F939761" w14:textId="77777777" w:rsidR="0055091C" w:rsidRPr="0055091C" w:rsidRDefault="0055091C" w:rsidP="0055091C">
            <w:pPr>
              <w:jc w:val="both"/>
              <w:rPr>
                <w:rFonts w:cs="Times New Roman"/>
                <w:sz w:val="22"/>
                <w:szCs w:val="22"/>
              </w:rPr>
            </w:pPr>
            <w:r w:rsidRPr="0055091C">
              <w:rPr>
                <w:rFonts w:cs="Times New Roman"/>
                <w:sz w:val="22"/>
                <w:szCs w:val="22"/>
              </w:rPr>
              <w:t>Value indicates target open state as a percentage of “fully open/extended” (1.0).</w:t>
            </w:r>
          </w:p>
        </w:tc>
      </w:tr>
      <w:tr w:rsidR="0055091C" w:rsidRPr="0055091C" w14:paraId="55668B4B" w14:textId="77777777" w:rsidTr="0055091C">
        <w:tc>
          <w:tcPr>
            <w:tcW w:w="2610" w:type="dxa"/>
            <w:vAlign w:val="center"/>
          </w:tcPr>
          <w:p w14:paraId="1F509418" w14:textId="77777777" w:rsidR="0055091C" w:rsidRPr="0055091C" w:rsidRDefault="0055091C" w:rsidP="0055091C">
            <w:pPr>
              <w:rPr>
                <w:rFonts w:cs="Times New Roman"/>
                <w:sz w:val="22"/>
                <w:szCs w:val="22"/>
              </w:rPr>
            </w:pPr>
            <w:r w:rsidRPr="0055091C">
              <w:rPr>
                <w:rFonts w:cs="Times New Roman"/>
                <w:sz w:val="22"/>
                <w:szCs w:val="22"/>
              </w:rPr>
              <w:t>Variable air output</w:t>
            </w:r>
          </w:p>
        </w:tc>
        <w:tc>
          <w:tcPr>
            <w:tcW w:w="1350" w:type="dxa"/>
            <w:vAlign w:val="center"/>
          </w:tcPr>
          <w:p w14:paraId="714E282B" w14:textId="77777777" w:rsidR="0055091C" w:rsidRPr="0055091C" w:rsidRDefault="0055091C" w:rsidP="0055091C">
            <w:pPr>
              <w:jc w:val="center"/>
              <w:rPr>
                <w:rFonts w:cs="Times New Roman"/>
                <w:sz w:val="22"/>
                <w:szCs w:val="22"/>
              </w:rPr>
            </w:pPr>
            <w:r w:rsidRPr="0055091C">
              <w:rPr>
                <w:rFonts w:cs="Times New Roman"/>
                <w:sz w:val="22"/>
                <w:szCs w:val="22"/>
              </w:rPr>
              <w:t>[-1, 1]</w:t>
            </w:r>
          </w:p>
        </w:tc>
        <w:tc>
          <w:tcPr>
            <w:tcW w:w="4590" w:type="dxa"/>
            <w:vAlign w:val="center"/>
          </w:tcPr>
          <w:p w14:paraId="5E67F673" w14:textId="77777777" w:rsidR="0055091C" w:rsidRPr="0055091C" w:rsidRDefault="0055091C" w:rsidP="0055091C">
            <w:pPr>
              <w:jc w:val="both"/>
              <w:rPr>
                <w:rFonts w:cs="Times New Roman"/>
                <w:sz w:val="22"/>
                <w:szCs w:val="22"/>
              </w:rPr>
            </w:pPr>
            <w:r w:rsidRPr="0055091C">
              <w:rPr>
                <w:rFonts w:cs="Times New Roman"/>
                <w:sz w:val="22"/>
                <w:szCs w:val="22"/>
              </w:rPr>
              <w:t>Values &gt; 0 indicate air pressure as percentage of maximum pressure output.  Values &lt; 0 indicate partial vacuum as percentage of maximum vacuum output.  A value of 0 indicates neutral/no output.</w:t>
            </w:r>
          </w:p>
        </w:tc>
      </w:tr>
      <w:tr w:rsidR="0055091C" w:rsidRPr="0055091C" w14:paraId="52C71D4B" w14:textId="77777777" w:rsidTr="0055091C">
        <w:tc>
          <w:tcPr>
            <w:tcW w:w="2610" w:type="dxa"/>
            <w:vAlign w:val="center"/>
          </w:tcPr>
          <w:p w14:paraId="59FA9D34" w14:textId="77777777" w:rsidR="0055091C" w:rsidRPr="0055091C" w:rsidRDefault="0055091C" w:rsidP="0055091C">
            <w:pPr>
              <w:rPr>
                <w:rFonts w:cs="Times New Roman"/>
                <w:sz w:val="22"/>
                <w:szCs w:val="22"/>
              </w:rPr>
            </w:pPr>
            <w:r w:rsidRPr="0055091C">
              <w:rPr>
                <w:rFonts w:cs="Times New Roman"/>
                <w:sz w:val="22"/>
                <w:szCs w:val="22"/>
              </w:rPr>
              <w:t>Rotary tool</w:t>
            </w:r>
          </w:p>
        </w:tc>
        <w:tc>
          <w:tcPr>
            <w:tcW w:w="1350" w:type="dxa"/>
            <w:vAlign w:val="center"/>
          </w:tcPr>
          <w:p w14:paraId="7E6DAF60" w14:textId="77777777" w:rsidR="0055091C" w:rsidRPr="0055091C" w:rsidRDefault="0055091C" w:rsidP="0055091C">
            <w:pPr>
              <w:jc w:val="center"/>
              <w:rPr>
                <w:rFonts w:cs="Times New Roman"/>
                <w:sz w:val="22"/>
                <w:szCs w:val="22"/>
              </w:rPr>
            </w:pPr>
            <w:r w:rsidRPr="0055091C">
              <w:rPr>
                <w:rFonts w:cs="Times New Roman"/>
                <w:sz w:val="22"/>
                <w:szCs w:val="22"/>
              </w:rPr>
              <w:t>[0, 1]</w:t>
            </w:r>
          </w:p>
        </w:tc>
        <w:tc>
          <w:tcPr>
            <w:tcW w:w="4590" w:type="dxa"/>
            <w:vAlign w:val="center"/>
          </w:tcPr>
          <w:p w14:paraId="50EDEDC2" w14:textId="77777777" w:rsidR="0055091C" w:rsidRPr="0055091C" w:rsidRDefault="0055091C" w:rsidP="0055091C">
            <w:pPr>
              <w:jc w:val="both"/>
              <w:rPr>
                <w:rFonts w:cs="Times New Roman"/>
                <w:sz w:val="22"/>
                <w:szCs w:val="22"/>
              </w:rPr>
            </w:pPr>
            <w:r w:rsidRPr="0055091C">
              <w:rPr>
                <w:rFonts w:cs="Times New Roman"/>
                <w:sz w:val="22"/>
                <w:szCs w:val="22"/>
              </w:rPr>
              <w:t>Value indicates spindle rotation as a percentage of maximum rotational speed.</w:t>
            </w:r>
          </w:p>
        </w:tc>
      </w:tr>
    </w:tbl>
    <w:p w14:paraId="3BBB9CB7" w14:textId="77777777" w:rsidR="0055091C" w:rsidRPr="0055091C" w:rsidRDefault="0055091C"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777E37C" w14:textId="77777777" w:rsidR="0055091C" w:rsidRPr="0055091C" w:rsidRDefault="0055091C" w:rsidP="0055091C">
      <w:pPr>
        <w:ind w:left="2160" w:hanging="1440"/>
        <w:jc w:val="both"/>
        <w:rPr>
          <w:rFonts w:cs="Times New Roman"/>
          <w:sz w:val="22"/>
          <w:szCs w:val="22"/>
        </w:rPr>
      </w:pPr>
      <w:r w:rsidRPr="0055091C">
        <w:rPr>
          <w:rFonts w:cs="Times New Roman"/>
          <w:sz w:val="22"/>
          <w:szCs w:val="22"/>
        </w:rPr>
        <w:t xml:space="preserve">percentage – </w:t>
      </w:r>
      <w:r w:rsidRPr="0055091C">
        <w:rPr>
          <w:rFonts w:cs="Times New Roman"/>
          <w:sz w:val="22"/>
          <w:szCs w:val="22"/>
        </w:rPr>
        <w:tab/>
        <w:t>The desired output rate for the robot’s tool as a percentage of the maximum output.</w:t>
      </w:r>
    </w:p>
    <w:p w14:paraId="3D5EDF11" w14:textId="77777777" w:rsidR="0055091C" w:rsidRPr="0055091C" w:rsidRDefault="0055091C" w:rsidP="0055091C">
      <w:pPr>
        <w:pBdr>
          <w:bottom w:val="single" w:sz="6" w:space="1" w:color="auto"/>
        </w:pBdr>
        <w:jc w:val="both"/>
        <w:rPr>
          <w:rFonts w:cs="Times New Roman"/>
          <w:sz w:val="22"/>
          <w:szCs w:val="22"/>
        </w:rPr>
      </w:pPr>
    </w:p>
    <w:p w14:paraId="372FC716" w14:textId="77777777" w:rsidR="00606AC0" w:rsidRPr="0055091C" w:rsidRDefault="00606AC0" w:rsidP="00A1398B">
      <w:pPr>
        <w:jc w:val="both"/>
        <w:rPr>
          <w:rFonts w:cs="Times New Roman"/>
          <w:sz w:val="22"/>
          <w:szCs w:val="22"/>
        </w:rPr>
      </w:pPr>
    </w:p>
    <w:p w14:paraId="39F6D440" w14:textId="3B27B664" w:rsidR="00606AC0" w:rsidRPr="0055091C" w:rsidRDefault="00662C26" w:rsidP="0055091C">
      <w:pPr>
        <w:pStyle w:val="Heading2"/>
      </w:pPr>
      <w:bookmarkStart w:id="55" w:name="_Toc21588901"/>
      <w:r>
        <w:t>S</w:t>
      </w:r>
      <w:r w:rsidR="00606AC0" w:rsidRPr="0055091C">
        <w:t>topMotion (integer condition)</w:t>
      </w:r>
      <w:bookmarkEnd w:id="55"/>
    </w:p>
    <w:p w14:paraId="4D3976D0" w14:textId="77777777" w:rsidR="00606AC0" w:rsidRPr="0055091C" w:rsidRDefault="00606AC0" w:rsidP="0055091C">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308FE20E" w14:textId="77777777" w:rsidR="00606AC0" w:rsidRPr="0055091C" w:rsidRDefault="00606AC0" w:rsidP="0055091C">
      <w:pPr>
        <w:ind w:left="720"/>
        <w:jc w:val="both"/>
        <w:rPr>
          <w:rFonts w:cs="Times New Roman"/>
          <w:sz w:val="22"/>
          <w:szCs w:val="22"/>
        </w:rPr>
      </w:pPr>
      <w:r w:rsidRPr="0055091C">
        <w:rPr>
          <w:rFonts w:cs="Times New Roman"/>
          <w:sz w:val="22"/>
          <w:szCs w:val="22"/>
        </w:rPr>
        <w:t>Stop the robot’s motions based on predefined stopping rules.  These stopping rules are as follows:</w:t>
      </w:r>
    </w:p>
    <w:tbl>
      <w:tblPr>
        <w:tblStyle w:val="TableGrid"/>
        <w:tblW w:w="8550" w:type="dxa"/>
        <w:tblInd w:w="828" w:type="dxa"/>
        <w:tblLook w:val="04A0" w:firstRow="1" w:lastRow="0" w:firstColumn="1" w:lastColumn="0" w:noHBand="0" w:noVBand="1"/>
      </w:tblPr>
      <w:tblGrid>
        <w:gridCol w:w="1980"/>
        <w:gridCol w:w="6570"/>
      </w:tblGrid>
      <w:tr w:rsidR="00606AC0" w:rsidRPr="0055091C" w14:paraId="392C80F6" w14:textId="77777777" w:rsidTr="0055091C">
        <w:tc>
          <w:tcPr>
            <w:tcW w:w="1980" w:type="dxa"/>
            <w:vAlign w:val="center"/>
          </w:tcPr>
          <w:p w14:paraId="1ADFFA6C" w14:textId="77777777" w:rsidR="00606AC0" w:rsidRPr="0055091C" w:rsidRDefault="00606AC0" w:rsidP="00606AC0">
            <w:pPr>
              <w:jc w:val="center"/>
              <w:rPr>
                <w:rFonts w:cs="Times New Roman"/>
                <w:b/>
                <w:sz w:val="22"/>
                <w:szCs w:val="22"/>
              </w:rPr>
            </w:pPr>
            <w:r w:rsidRPr="0055091C">
              <w:rPr>
                <w:rFonts w:cs="Times New Roman"/>
                <w:b/>
                <w:sz w:val="22"/>
                <w:szCs w:val="22"/>
              </w:rPr>
              <w:t>Condition</w:t>
            </w:r>
          </w:p>
        </w:tc>
        <w:tc>
          <w:tcPr>
            <w:tcW w:w="6570" w:type="dxa"/>
            <w:vAlign w:val="center"/>
          </w:tcPr>
          <w:p w14:paraId="1D96B1B7" w14:textId="77777777" w:rsidR="00606AC0" w:rsidRPr="0055091C" w:rsidRDefault="00606AC0" w:rsidP="00606AC0">
            <w:pPr>
              <w:jc w:val="center"/>
              <w:rPr>
                <w:rFonts w:cs="Times New Roman"/>
                <w:b/>
                <w:sz w:val="22"/>
                <w:szCs w:val="22"/>
              </w:rPr>
            </w:pPr>
            <w:r w:rsidRPr="0055091C">
              <w:rPr>
                <w:rFonts w:cs="Times New Roman"/>
                <w:b/>
                <w:sz w:val="22"/>
                <w:szCs w:val="22"/>
              </w:rPr>
              <w:t>Description</w:t>
            </w:r>
          </w:p>
        </w:tc>
      </w:tr>
      <w:tr w:rsidR="00606AC0" w:rsidRPr="0055091C" w14:paraId="63B16A86" w14:textId="77777777" w:rsidTr="0055091C">
        <w:tc>
          <w:tcPr>
            <w:tcW w:w="1980" w:type="dxa"/>
            <w:vAlign w:val="center"/>
          </w:tcPr>
          <w:p w14:paraId="7B5C4224" w14:textId="77777777" w:rsidR="00606AC0" w:rsidRPr="0055091C" w:rsidRDefault="00606AC0" w:rsidP="00606AC0">
            <w:pPr>
              <w:rPr>
                <w:rFonts w:cs="Times New Roman"/>
                <w:sz w:val="22"/>
                <w:szCs w:val="22"/>
              </w:rPr>
            </w:pPr>
            <w:r w:rsidRPr="0055091C">
              <w:rPr>
                <w:rFonts w:cs="Times New Roman"/>
                <w:sz w:val="22"/>
                <w:szCs w:val="22"/>
              </w:rPr>
              <w:t>0 – Stop category 0</w:t>
            </w:r>
          </w:p>
        </w:tc>
        <w:tc>
          <w:tcPr>
            <w:tcW w:w="6570" w:type="dxa"/>
            <w:vAlign w:val="center"/>
          </w:tcPr>
          <w:p w14:paraId="1D626B0C" w14:textId="77777777" w:rsidR="00606AC0" w:rsidRPr="0055091C" w:rsidRDefault="00606AC0" w:rsidP="00606AC0">
            <w:pPr>
              <w:jc w:val="both"/>
              <w:rPr>
                <w:rFonts w:cs="Times New Roman"/>
                <w:sz w:val="22"/>
                <w:szCs w:val="22"/>
              </w:rPr>
            </w:pPr>
            <w:r w:rsidRPr="0055091C">
              <w:rPr>
                <w:rFonts w:cs="Times New Roman"/>
                <w:sz w:val="22"/>
                <w:szCs w:val="22"/>
              </w:rPr>
              <w:t>The robot’s drives are deactivated immediately and the brakes are applied.</w:t>
            </w:r>
          </w:p>
        </w:tc>
      </w:tr>
      <w:tr w:rsidR="00606AC0" w:rsidRPr="0055091C" w14:paraId="0F9E256A" w14:textId="77777777" w:rsidTr="0055091C">
        <w:tc>
          <w:tcPr>
            <w:tcW w:w="1980" w:type="dxa"/>
            <w:vAlign w:val="center"/>
          </w:tcPr>
          <w:p w14:paraId="2850753E" w14:textId="77777777" w:rsidR="00606AC0" w:rsidRPr="0055091C" w:rsidRDefault="00606AC0" w:rsidP="00606AC0">
            <w:pPr>
              <w:rPr>
                <w:rFonts w:cs="Times New Roman"/>
                <w:sz w:val="22"/>
                <w:szCs w:val="22"/>
              </w:rPr>
            </w:pPr>
            <w:r w:rsidRPr="0055091C">
              <w:rPr>
                <w:rFonts w:cs="Times New Roman"/>
                <w:sz w:val="22"/>
                <w:szCs w:val="22"/>
              </w:rPr>
              <w:t>1 – Stop category 1</w:t>
            </w:r>
          </w:p>
        </w:tc>
        <w:tc>
          <w:tcPr>
            <w:tcW w:w="6570" w:type="dxa"/>
            <w:vAlign w:val="center"/>
          </w:tcPr>
          <w:p w14:paraId="31AE87D8" w14:textId="77777777" w:rsidR="00606AC0" w:rsidRPr="0055091C" w:rsidRDefault="00606AC0" w:rsidP="00606AC0">
            <w:pPr>
              <w:jc w:val="both"/>
              <w:rPr>
                <w:rFonts w:cs="Times New Roman"/>
                <w:sz w:val="22"/>
                <w:szCs w:val="22"/>
              </w:rPr>
            </w:pPr>
            <w:r w:rsidRPr="0055091C">
              <w:rPr>
                <w:rFonts w:cs="Times New Roman"/>
                <w:sz w:val="22"/>
                <w:szCs w:val="22"/>
              </w:rPr>
              <w:t>The robot and any external axes are brought to a fast, controlled stop.  The drives are deactivated after 1 s, and the brakes are applied.</w:t>
            </w:r>
          </w:p>
        </w:tc>
      </w:tr>
      <w:tr w:rsidR="00606AC0" w:rsidRPr="0055091C" w14:paraId="5306433D" w14:textId="77777777" w:rsidTr="0055091C">
        <w:tc>
          <w:tcPr>
            <w:tcW w:w="1980" w:type="dxa"/>
            <w:vAlign w:val="center"/>
          </w:tcPr>
          <w:p w14:paraId="410E12F9" w14:textId="77777777" w:rsidR="00606AC0" w:rsidRPr="0055091C" w:rsidRDefault="00606AC0" w:rsidP="00606AC0">
            <w:pPr>
              <w:rPr>
                <w:rFonts w:cs="Times New Roman"/>
                <w:sz w:val="22"/>
                <w:szCs w:val="22"/>
              </w:rPr>
            </w:pPr>
            <w:r w:rsidRPr="0055091C">
              <w:rPr>
                <w:rFonts w:cs="Times New Roman"/>
                <w:sz w:val="22"/>
                <w:szCs w:val="22"/>
              </w:rPr>
              <w:t>2 – Stop category 2</w:t>
            </w:r>
          </w:p>
        </w:tc>
        <w:tc>
          <w:tcPr>
            <w:tcW w:w="6570" w:type="dxa"/>
            <w:vAlign w:val="center"/>
          </w:tcPr>
          <w:p w14:paraId="53FAAE87" w14:textId="77777777" w:rsidR="00606AC0" w:rsidRPr="0055091C" w:rsidRDefault="00606AC0" w:rsidP="00606AC0">
            <w:pPr>
              <w:jc w:val="both"/>
              <w:rPr>
                <w:rFonts w:cs="Times New Roman"/>
                <w:sz w:val="22"/>
                <w:szCs w:val="22"/>
              </w:rPr>
            </w:pPr>
            <w:r w:rsidRPr="0055091C">
              <w:rPr>
                <w:rFonts w:cs="Times New Roman"/>
                <w:sz w:val="22"/>
                <w:szCs w:val="22"/>
              </w:rPr>
              <w:t>The robot and any external axes are stopped using a normal braking ramp.  The drives are not deactivated, and the brakes are not applied.</w:t>
            </w:r>
          </w:p>
        </w:tc>
      </w:tr>
    </w:tbl>
    <w:p w14:paraId="324E5EF7" w14:textId="77777777" w:rsidR="00606AC0" w:rsidRPr="0055091C" w:rsidRDefault="00606AC0" w:rsidP="0055091C">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039E017A" w14:textId="77777777" w:rsidR="00606AC0" w:rsidRPr="0055091C" w:rsidRDefault="00606AC0" w:rsidP="0055091C">
      <w:pPr>
        <w:ind w:left="2160" w:hanging="1440"/>
        <w:jc w:val="both"/>
        <w:rPr>
          <w:rFonts w:cs="Times New Roman"/>
          <w:sz w:val="22"/>
          <w:szCs w:val="22"/>
        </w:rPr>
      </w:pPr>
      <w:r w:rsidRPr="0055091C">
        <w:rPr>
          <w:rFonts w:cs="Times New Roman"/>
          <w:sz w:val="22"/>
          <w:szCs w:val="22"/>
        </w:rPr>
        <w:t xml:space="preserve">condition – </w:t>
      </w:r>
      <w:r w:rsidRPr="0055091C">
        <w:rPr>
          <w:rFonts w:cs="Times New Roman"/>
          <w:sz w:val="22"/>
          <w:szCs w:val="22"/>
        </w:rPr>
        <w:tab/>
        <w:t>The rules by which the robot is expected to stop.</w:t>
      </w:r>
    </w:p>
    <w:p w14:paraId="30D517B3" w14:textId="0243DDD2" w:rsidR="00BE25AE" w:rsidRDefault="00BE25AE" w:rsidP="00BE25AE">
      <w:pPr>
        <w:pBdr>
          <w:bottom w:val="single" w:sz="6" w:space="1" w:color="auto"/>
        </w:pBdr>
        <w:rPr>
          <w:rFonts w:eastAsiaTheme="majorEastAsia" w:cstheme="majorBidi"/>
          <w:b/>
          <w:bCs/>
          <w:color w:val="000000" w:themeColor="text1"/>
        </w:rPr>
      </w:pPr>
    </w:p>
    <w:p w14:paraId="6CA99128" w14:textId="77777777" w:rsidR="00FB69E2" w:rsidRDefault="00FB69E2" w:rsidP="00BE25AE">
      <w:pPr>
        <w:rPr>
          <w:rFonts w:eastAsiaTheme="majorEastAsia" w:cstheme="majorBidi"/>
          <w:b/>
          <w:bCs/>
          <w:color w:val="000000" w:themeColor="text1"/>
        </w:rPr>
      </w:pPr>
    </w:p>
    <w:p w14:paraId="4E53FF12" w14:textId="15192937" w:rsidR="00FB69E2" w:rsidRPr="0055091C" w:rsidRDefault="00FB69E2" w:rsidP="00FB69E2">
      <w:pPr>
        <w:pStyle w:val="Heading2"/>
      </w:pPr>
      <w:bookmarkStart w:id="56" w:name="_Toc21587296"/>
      <w:bookmarkStart w:id="57" w:name="_Toc21588902"/>
      <w:bookmarkEnd w:id="56"/>
      <w:r>
        <w:t>ToSystem</w:t>
      </w:r>
      <w:r w:rsidRPr="0055091C">
        <w:t xml:space="preserve"> (</w:t>
      </w:r>
      <w:r>
        <w:t>char*</w:t>
      </w:r>
      <w:r w:rsidRPr="0055091C">
        <w:t xml:space="preserve"> targetID)</w:t>
      </w:r>
      <w:bookmarkEnd w:id="57"/>
    </w:p>
    <w:p w14:paraId="076D3946"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43ADCD8"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6136F69A"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49F4B43"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3E171099" w14:textId="77777777" w:rsidR="00FB69E2" w:rsidRPr="0055091C" w:rsidRDefault="00FB69E2" w:rsidP="00FB69E2">
      <w:pPr>
        <w:pBdr>
          <w:bottom w:val="single" w:sz="6" w:space="1" w:color="auto"/>
        </w:pBdr>
        <w:jc w:val="both"/>
        <w:rPr>
          <w:rFonts w:cs="Times New Roman"/>
          <w:sz w:val="22"/>
          <w:szCs w:val="22"/>
        </w:rPr>
      </w:pPr>
    </w:p>
    <w:p w14:paraId="15E48D75" w14:textId="77777777" w:rsidR="00FB69E2" w:rsidRDefault="00FB69E2" w:rsidP="00FB69E2">
      <w:pPr>
        <w:jc w:val="both"/>
        <w:rPr>
          <w:rFonts w:cs="Times New Roman"/>
          <w:sz w:val="22"/>
          <w:szCs w:val="22"/>
        </w:rPr>
      </w:pPr>
    </w:p>
    <w:p w14:paraId="5A8D9506" w14:textId="049AFC85" w:rsidR="00FB69E2" w:rsidRDefault="00FB69E2" w:rsidP="00FB69E2">
      <w:pPr>
        <w:jc w:val="both"/>
        <w:rPr>
          <w:rFonts w:cs="Times New Roman"/>
          <w:sz w:val="22"/>
          <w:szCs w:val="22"/>
        </w:rPr>
      </w:pPr>
      <w:r>
        <w:rPr>
          <w:rFonts w:cs="Times New Roman"/>
          <w:sz w:val="22"/>
          <w:szCs w:val="22"/>
        </w:rPr>
        <w:t>QQQQQ</w:t>
      </w:r>
    </w:p>
    <w:p w14:paraId="0EB31835" w14:textId="5E3CB8AC" w:rsidR="00FB69E2" w:rsidRPr="0055091C" w:rsidRDefault="00FB69E2" w:rsidP="00FB69E2">
      <w:pPr>
        <w:pStyle w:val="Heading2"/>
      </w:pPr>
      <w:bookmarkStart w:id="58" w:name="_Toc21588903"/>
      <w:r>
        <w:t>ToWorld</w:t>
      </w:r>
      <w:r w:rsidRPr="0055091C">
        <w:t xml:space="preserve"> (</w:t>
      </w:r>
      <w:r>
        <w:t>char*</w:t>
      </w:r>
      <w:r w:rsidRPr="0055091C">
        <w:t xml:space="preserve"> targetID)</w:t>
      </w:r>
      <w:bookmarkEnd w:id="58"/>
    </w:p>
    <w:p w14:paraId="07B463C7"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2E64777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5F474C6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D4B9650"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67D2550D" w14:textId="77777777" w:rsidR="00FB69E2" w:rsidRPr="0055091C" w:rsidRDefault="00FB69E2" w:rsidP="00FB69E2">
      <w:pPr>
        <w:pBdr>
          <w:bottom w:val="single" w:sz="6" w:space="1" w:color="auto"/>
        </w:pBdr>
        <w:jc w:val="both"/>
        <w:rPr>
          <w:rFonts w:cs="Times New Roman"/>
          <w:sz w:val="22"/>
          <w:szCs w:val="22"/>
        </w:rPr>
      </w:pPr>
    </w:p>
    <w:p w14:paraId="0B15B356" w14:textId="77777777" w:rsidR="00FB69E2" w:rsidRDefault="00FB69E2" w:rsidP="00FB69E2">
      <w:pPr>
        <w:jc w:val="both"/>
        <w:rPr>
          <w:rFonts w:cs="Times New Roman"/>
          <w:sz w:val="22"/>
          <w:szCs w:val="22"/>
        </w:rPr>
      </w:pPr>
    </w:p>
    <w:p w14:paraId="6C2A8F4A" w14:textId="37C80212" w:rsidR="00FB69E2" w:rsidRDefault="00FB69E2" w:rsidP="00FB69E2">
      <w:pPr>
        <w:jc w:val="both"/>
        <w:rPr>
          <w:rFonts w:cs="Times New Roman"/>
          <w:sz w:val="22"/>
          <w:szCs w:val="22"/>
        </w:rPr>
      </w:pPr>
      <w:r>
        <w:rPr>
          <w:rFonts w:cs="Times New Roman"/>
          <w:sz w:val="22"/>
          <w:szCs w:val="22"/>
        </w:rPr>
        <w:t>QQQQQQQ</w:t>
      </w:r>
    </w:p>
    <w:p w14:paraId="4F03C733" w14:textId="2E5273D9" w:rsidR="00FB69E2" w:rsidRPr="0055091C" w:rsidRDefault="00FB69E2" w:rsidP="00FB69E2">
      <w:pPr>
        <w:pStyle w:val="Heading2"/>
      </w:pPr>
      <w:bookmarkStart w:id="59" w:name="_Toc21588904"/>
      <w:r>
        <w:t>ToWorld</w:t>
      </w:r>
      <w:r w:rsidRPr="0055091C">
        <w:t xml:space="preserve"> (</w:t>
      </w:r>
      <w:r>
        <w:t>char*</w:t>
      </w:r>
      <w:r w:rsidRPr="0055091C">
        <w:t xml:space="preserve"> targetID)</w:t>
      </w:r>
      <w:bookmarkEnd w:id="59"/>
    </w:p>
    <w:p w14:paraId="5EFDDD4C"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C1F8A6B"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 xml:space="preserve">Dock with a specified target object (e.g., tool, gripper, or station).  The Couple command performs a physical, electrical, and/or software connection action based on the known capabilities </w:t>
      </w:r>
      <w:r w:rsidRPr="0055091C">
        <w:rPr>
          <w:rFonts w:cs="Times New Roman"/>
          <w:sz w:val="22"/>
          <w:szCs w:val="22"/>
        </w:rPr>
        <w:lastRenderedPageBreak/>
        <w:t>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710E1498"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4438F05F"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576A4EBE" w14:textId="77777777" w:rsidR="00FB69E2" w:rsidRPr="0055091C" w:rsidRDefault="00FB69E2" w:rsidP="00FB69E2">
      <w:pPr>
        <w:pBdr>
          <w:bottom w:val="single" w:sz="6" w:space="1" w:color="auto"/>
        </w:pBdr>
        <w:jc w:val="both"/>
        <w:rPr>
          <w:rFonts w:cs="Times New Roman"/>
          <w:sz w:val="22"/>
          <w:szCs w:val="22"/>
        </w:rPr>
      </w:pPr>
    </w:p>
    <w:p w14:paraId="245BADE2" w14:textId="77777777" w:rsidR="00FB69E2" w:rsidRDefault="00FB69E2" w:rsidP="00FB69E2">
      <w:pPr>
        <w:jc w:val="both"/>
        <w:rPr>
          <w:rFonts w:cs="Times New Roman"/>
          <w:sz w:val="22"/>
          <w:szCs w:val="22"/>
        </w:rPr>
      </w:pPr>
    </w:p>
    <w:p w14:paraId="62228617" w14:textId="617F1DC9" w:rsidR="00FB69E2" w:rsidRPr="0055091C" w:rsidRDefault="00FB69E2" w:rsidP="00FB69E2">
      <w:pPr>
        <w:jc w:val="both"/>
        <w:rPr>
          <w:rFonts w:cs="Times New Roman"/>
          <w:sz w:val="22"/>
          <w:szCs w:val="22"/>
        </w:rPr>
      </w:pPr>
      <w:r>
        <w:rPr>
          <w:rFonts w:cs="Times New Roman"/>
          <w:sz w:val="22"/>
          <w:szCs w:val="22"/>
        </w:rPr>
        <w:t>QQQQQQQ</w:t>
      </w:r>
    </w:p>
    <w:p w14:paraId="2C331856" w14:textId="63326232" w:rsidR="00FB69E2" w:rsidRPr="0055091C" w:rsidRDefault="00FB69E2" w:rsidP="00FB69E2">
      <w:pPr>
        <w:pStyle w:val="Heading2"/>
      </w:pPr>
      <w:bookmarkStart w:id="60" w:name="_Toc21588905"/>
      <w:r>
        <w:t>UpdateSystemTransform</w:t>
      </w:r>
      <w:r w:rsidRPr="0055091C">
        <w:t xml:space="preserve"> (</w:t>
      </w:r>
      <w:r>
        <w:t>char*</w:t>
      </w:r>
      <w:r w:rsidRPr="0055091C">
        <w:t xml:space="preserve"> targetID)</w:t>
      </w:r>
      <w:bookmarkEnd w:id="60"/>
    </w:p>
    <w:p w14:paraId="3F39602D"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172B7C63"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7A4F93DD"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E88470"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482D9FF8" w14:textId="77777777" w:rsidR="00FB69E2" w:rsidRPr="0055091C" w:rsidRDefault="00FB69E2" w:rsidP="00FB69E2">
      <w:pPr>
        <w:pBdr>
          <w:bottom w:val="single" w:sz="6" w:space="1" w:color="auto"/>
        </w:pBdr>
        <w:jc w:val="both"/>
        <w:rPr>
          <w:rFonts w:cs="Times New Roman"/>
          <w:sz w:val="22"/>
          <w:szCs w:val="22"/>
        </w:rPr>
      </w:pPr>
    </w:p>
    <w:p w14:paraId="195EBA6C" w14:textId="77777777" w:rsidR="00FB69E2" w:rsidRDefault="00FB69E2" w:rsidP="00FB69E2">
      <w:pPr>
        <w:jc w:val="both"/>
        <w:rPr>
          <w:rFonts w:cs="Times New Roman"/>
          <w:sz w:val="22"/>
          <w:szCs w:val="22"/>
        </w:rPr>
      </w:pPr>
    </w:p>
    <w:p w14:paraId="768B5F6F" w14:textId="5BD90F0C" w:rsidR="00FB69E2" w:rsidRDefault="00FB69E2" w:rsidP="00FB69E2">
      <w:pPr>
        <w:jc w:val="both"/>
        <w:rPr>
          <w:rFonts w:cs="Times New Roman"/>
          <w:sz w:val="22"/>
          <w:szCs w:val="22"/>
        </w:rPr>
      </w:pPr>
      <w:r>
        <w:rPr>
          <w:rFonts w:cs="Times New Roman"/>
          <w:sz w:val="22"/>
          <w:szCs w:val="22"/>
        </w:rPr>
        <w:t>QQQQQQ</w:t>
      </w:r>
    </w:p>
    <w:p w14:paraId="2B584BCB" w14:textId="477678EF" w:rsidR="00FB69E2" w:rsidRPr="0055091C" w:rsidRDefault="00FB69E2" w:rsidP="00FB69E2">
      <w:pPr>
        <w:pStyle w:val="Heading2"/>
      </w:pPr>
      <w:bookmarkStart w:id="61" w:name="_Toc21588906"/>
      <w:r>
        <w:t>UpdateSystemTransform</w:t>
      </w:r>
      <w:r w:rsidRPr="0055091C">
        <w:t xml:space="preserve"> (</w:t>
      </w:r>
      <w:r>
        <w:t>char*</w:t>
      </w:r>
      <w:r w:rsidRPr="0055091C">
        <w:t xml:space="preserve"> targetID)</w:t>
      </w:r>
      <w:bookmarkEnd w:id="61"/>
    </w:p>
    <w:p w14:paraId="756071DA"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0FFCA080"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69A5FBFB"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1FC0AFD7"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3E2694E9" w14:textId="77777777" w:rsidR="00FB69E2" w:rsidRPr="0055091C" w:rsidRDefault="00FB69E2" w:rsidP="00FB69E2">
      <w:pPr>
        <w:pBdr>
          <w:bottom w:val="single" w:sz="6" w:space="1" w:color="auto"/>
        </w:pBdr>
        <w:jc w:val="both"/>
        <w:rPr>
          <w:rFonts w:cs="Times New Roman"/>
          <w:sz w:val="22"/>
          <w:szCs w:val="22"/>
        </w:rPr>
      </w:pPr>
    </w:p>
    <w:p w14:paraId="692B8542" w14:textId="77777777" w:rsidR="00FB69E2" w:rsidRDefault="00FB69E2" w:rsidP="00FB69E2">
      <w:pPr>
        <w:jc w:val="both"/>
        <w:rPr>
          <w:rFonts w:cs="Times New Roman"/>
          <w:sz w:val="22"/>
          <w:szCs w:val="22"/>
        </w:rPr>
      </w:pPr>
    </w:p>
    <w:p w14:paraId="6A5F98A1" w14:textId="706F3D30" w:rsidR="00FB69E2" w:rsidRDefault="00FB69E2" w:rsidP="00FB69E2">
      <w:pPr>
        <w:jc w:val="both"/>
        <w:rPr>
          <w:rFonts w:cs="Times New Roman"/>
          <w:sz w:val="22"/>
          <w:szCs w:val="22"/>
        </w:rPr>
      </w:pPr>
      <w:r>
        <w:rPr>
          <w:rFonts w:cs="Times New Roman"/>
          <w:sz w:val="22"/>
          <w:szCs w:val="22"/>
        </w:rPr>
        <w:t>QQQQQQ</w:t>
      </w:r>
    </w:p>
    <w:p w14:paraId="51447311" w14:textId="2C3F778B" w:rsidR="00FB69E2" w:rsidRPr="0055091C" w:rsidRDefault="00FB69E2" w:rsidP="00FB69E2">
      <w:pPr>
        <w:pStyle w:val="Heading2"/>
      </w:pPr>
      <w:bookmarkStart w:id="62" w:name="_Toc21588907"/>
      <w:r>
        <w:t>UpdateWorldTransform</w:t>
      </w:r>
      <w:r w:rsidRPr="0055091C">
        <w:t xml:space="preserve"> (</w:t>
      </w:r>
      <w:r>
        <w:t>char*</w:t>
      </w:r>
      <w:r w:rsidRPr="0055091C">
        <w:t xml:space="preserve"> targetID)</w:t>
      </w:r>
      <w:bookmarkEnd w:id="62"/>
    </w:p>
    <w:p w14:paraId="49FF22D3"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5BE7D5B6"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 xml:space="preserve">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w:t>
      </w:r>
      <w:r w:rsidRPr="0055091C">
        <w:rPr>
          <w:rFonts w:cs="Times New Roman"/>
          <w:sz w:val="22"/>
          <w:szCs w:val="22"/>
        </w:rPr>
        <w:lastRenderedPageBreak/>
        <w:t>docking procedure is defined for the object, or if the object is to be grasped rather than physically attached to the robot).</w:t>
      </w:r>
    </w:p>
    <w:p w14:paraId="67FE97E2"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2D15A11A"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31D240C8" w14:textId="77777777" w:rsidR="00FB69E2" w:rsidRPr="0055091C" w:rsidRDefault="00FB69E2" w:rsidP="00FB69E2">
      <w:pPr>
        <w:pBdr>
          <w:bottom w:val="single" w:sz="6" w:space="1" w:color="auto"/>
        </w:pBdr>
        <w:jc w:val="both"/>
        <w:rPr>
          <w:rFonts w:cs="Times New Roman"/>
          <w:sz w:val="22"/>
          <w:szCs w:val="22"/>
        </w:rPr>
      </w:pPr>
    </w:p>
    <w:p w14:paraId="6A0C066E" w14:textId="77777777" w:rsidR="00FB69E2" w:rsidRPr="0055091C" w:rsidRDefault="00FB69E2" w:rsidP="00FB69E2">
      <w:pPr>
        <w:jc w:val="both"/>
        <w:rPr>
          <w:rFonts w:cs="Times New Roman"/>
          <w:sz w:val="22"/>
          <w:szCs w:val="22"/>
        </w:rPr>
      </w:pPr>
    </w:p>
    <w:p w14:paraId="270A4D4E" w14:textId="55E5306A" w:rsidR="00FB69E2" w:rsidRDefault="00FB69E2" w:rsidP="00FB69E2">
      <w:pPr>
        <w:jc w:val="both"/>
        <w:rPr>
          <w:rFonts w:cs="Times New Roman"/>
          <w:sz w:val="22"/>
          <w:szCs w:val="22"/>
        </w:rPr>
      </w:pPr>
      <w:r>
        <w:rPr>
          <w:rFonts w:cs="Times New Roman"/>
          <w:sz w:val="22"/>
          <w:szCs w:val="22"/>
        </w:rPr>
        <w:t>QQQQQQ</w:t>
      </w:r>
    </w:p>
    <w:p w14:paraId="547F466C" w14:textId="2FAA220B" w:rsidR="00FB69E2" w:rsidRPr="0055091C" w:rsidRDefault="00FB69E2" w:rsidP="00FB69E2">
      <w:pPr>
        <w:pStyle w:val="Heading2"/>
      </w:pPr>
      <w:bookmarkStart w:id="63" w:name="_Toc21588908"/>
      <w:r>
        <w:t>UpdateWorldTransform</w:t>
      </w:r>
      <w:r w:rsidRPr="0055091C">
        <w:t xml:space="preserve"> (</w:t>
      </w:r>
      <w:r>
        <w:t>char*</w:t>
      </w:r>
      <w:r w:rsidRPr="0055091C">
        <w:t xml:space="preserve"> targetID)</w:t>
      </w:r>
      <w:bookmarkEnd w:id="63"/>
    </w:p>
    <w:p w14:paraId="31BD7700" w14:textId="77777777" w:rsidR="00FB69E2" w:rsidRPr="0055091C" w:rsidRDefault="00FB69E2" w:rsidP="00FB69E2">
      <w:pPr>
        <w:jc w:val="both"/>
        <w:rPr>
          <w:rFonts w:cs="Times New Roman"/>
          <w:sz w:val="22"/>
          <w:szCs w:val="22"/>
        </w:rPr>
      </w:pPr>
      <w:r w:rsidRPr="0055091C">
        <w:rPr>
          <w:rFonts w:cs="Times New Roman"/>
          <w:b/>
          <w:sz w:val="22"/>
          <w:szCs w:val="22"/>
        </w:rPr>
        <w:t>Functionality</w:t>
      </w:r>
      <w:r w:rsidRPr="0055091C">
        <w:rPr>
          <w:rFonts w:cs="Times New Roman"/>
          <w:sz w:val="22"/>
          <w:szCs w:val="22"/>
        </w:rPr>
        <w:t>:</w:t>
      </w:r>
    </w:p>
    <w:p w14:paraId="4C8B05B4" w14:textId="77777777" w:rsidR="00FB69E2" w:rsidRPr="0055091C" w:rsidRDefault="00FB69E2" w:rsidP="00FB69E2">
      <w:pPr>
        <w:tabs>
          <w:tab w:val="left" w:pos="720"/>
        </w:tabs>
        <w:ind w:left="720"/>
        <w:jc w:val="both"/>
        <w:rPr>
          <w:rFonts w:cs="Times New Roman"/>
          <w:sz w:val="22"/>
          <w:szCs w:val="22"/>
        </w:rPr>
      </w:pPr>
      <w:r w:rsidRPr="0055091C">
        <w:rPr>
          <w:rFonts w:cs="Times New Roman"/>
          <w:sz w:val="22"/>
          <w:szCs w:val="22"/>
        </w:rPr>
        <w:t>Dock with a specified target object (e.g., tool, gripper, or station).  The Couple command performs a physical, electrical, and/or software connection action based on the known capabilities and requirements for the defined object.  The robot must be in an appropriate position with respect to the specified object for the Couple action to be successful.  The robot rejects the Couple function if it is not capable of coupling with the specified object, if it is not in an appropriate coupling position, or if it does not know how to couple with the specified object (e.g., if no docking procedure is defined for the object, or if the object is to be grasped rather than physically attached to the robot).</w:t>
      </w:r>
    </w:p>
    <w:p w14:paraId="0C66A7E8" w14:textId="77777777" w:rsidR="00FB69E2" w:rsidRPr="0055091C" w:rsidRDefault="00FB69E2" w:rsidP="00FB69E2">
      <w:pPr>
        <w:jc w:val="both"/>
        <w:rPr>
          <w:rFonts w:cs="Times New Roman"/>
          <w:sz w:val="22"/>
          <w:szCs w:val="22"/>
        </w:rPr>
      </w:pPr>
      <w:r w:rsidRPr="0055091C">
        <w:rPr>
          <w:rFonts w:cs="Times New Roman"/>
          <w:b/>
          <w:sz w:val="22"/>
          <w:szCs w:val="22"/>
        </w:rPr>
        <w:t>Parameters</w:t>
      </w:r>
      <w:r w:rsidRPr="0055091C">
        <w:rPr>
          <w:rFonts w:cs="Times New Roman"/>
          <w:sz w:val="22"/>
          <w:szCs w:val="22"/>
        </w:rPr>
        <w:t>:</w:t>
      </w:r>
    </w:p>
    <w:p w14:paraId="594416C4" w14:textId="77777777" w:rsidR="00FB69E2" w:rsidRPr="0055091C" w:rsidRDefault="00FB69E2" w:rsidP="00FB69E2">
      <w:pPr>
        <w:ind w:left="2160" w:hanging="1440"/>
        <w:jc w:val="both"/>
        <w:rPr>
          <w:rFonts w:cs="Times New Roman"/>
          <w:sz w:val="22"/>
          <w:szCs w:val="22"/>
        </w:rPr>
      </w:pPr>
      <w:r w:rsidRPr="0055091C">
        <w:rPr>
          <w:rFonts w:cs="Times New Roman"/>
          <w:sz w:val="22"/>
          <w:szCs w:val="22"/>
        </w:rPr>
        <w:t xml:space="preserve">targetID – </w:t>
      </w:r>
      <w:r w:rsidRPr="0055091C">
        <w:rPr>
          <w:rFonts w:cs="Times New Roman"/>
          <w:sz w:val="22"/>
          <w:szCs w:val="22"/>
        </w:rPr>
        <w:tab/>
        <w:t>The name of the object with which the robot should dock</w:t>
      </w:r>
    </w:p>
    <w:p w14:paraId="242A52D8" w14:textId="77777777" w:rsidR="00FB69E2" w:rsidRPr="0055091C" w:rsidRDefault="00FB69E2" w:rsidP="00FB69E2">
      <w:pPr>
        <w:pBdr>
          <w:bottom w:val="single" w:sz="6" w:space="1" w:color="auto"/>
        </w:pBdr>
        <w:jc w:val="both"/>
        <w:rPr>
          <w:rFonts w:cs="Times New Roman"/>
          <w:sz w:val="22"/>
          <w:szCs w:val="22"/>
        </w:rPr>
      </w:pPr>
    </w:p>
    <w:p w14:paraId="06B8E2B1" w14:textId="77777777" w:rsidR="00FB69E2" w:rsidRPr="0055091C" w:rsidRDefault="00FB69E2" w:rsidP="00FB69E2">
      <w:pPr>
        <w:jc w:val="both"/>
        <w:rPr>
          <w:rFonts w:cs="Times New Roman"/>
          <w:sz w:val="22"/>
          <w:szCs w:val="22"/>
        </w:rPr>
      </w:pPr>
    </w:p>
    <w:p w14:paraId="19D9DC4D" w14:textId="0BB0C39C" w:rsidR="00154B1D" w:rsidRDefault="00154B1D">
      <w:pPr>
        <w:rPr>
          <w:rFonts w:cs="Times New Roman"/>
          <w:sz w:val="22"/>
          <w:szCs w:val="22"/>
        </w:rPr>
      </w:pPr>
      <w:r>
        <w:rPr>
          <w:rFonts w:cs="Times New Roman"/>
          <w:sz w:val="22"/>
          <w:szCs w:val="22"/>
        </w:rPr>
        <w:br w:type="page"/>
      </w:r>
    </w:p>
    <w:p w14:paraId="7B2B3664" w14:textId="5155D133" w:rsidR="00154B1D" w:rsidRPr="0055091C" w:rsidRDefault="00154B1D" w:rsidP="00154B1D">
      <w:pPr>
        <w:pStyle w:val="Heading1"/>
        <w:rPr>
          <w:rFonts w:cs="Times New Roman"/>
          <w:sz w:val="22"/>
          <w:szCs w:val="22"/>
        </w:rPr>
      </w:pPr>
      <w:bookmarkStart w:id="64" w:name="_Toc21588909"/>
      <w:r>
        <w:rPr>
          <w:rFonts w:cs="Times New Roman"/>
          <w:sz w:val="22"/>
          <w:szCs w:val="22"/>
        </w:rPr>
        <w:lastRenderedPageBreak/>
        <w:t>Installation Instructions</w:t>
      </w:r>
      <w:bookmarkEnd w:id="64"/>
    </w:p>
    <w:p w14:paraId="43D2888C" w14:textId="77777777" w:rsidR="00154B1D" w:rsidRPr="0055091C" w:rsidRDefault="00154B1D" w:rsidP="00154B1D">
      <w:pPr>
        <w:rPr>
          <w:rFonts w:cs="Times New Roman"/>
          <w:sz w:val="22"/>
          <w:szCs w:val="22"/>
        </w:rPr>
      </w:pPr>
    </w:p>
    <w:p w14:paraId="31D6960A" w14:textId="48713294" w:rsidR="00154B1D" w:rsidRDefault="00154B1D" w:rsidP="00154B1D">
      <w:pPr>
        <w:jc w:val="both"/>
        <w:rPr>
          <w:rFonts w:cs="Times New Roman"/>
          <w:sz w:val="22"/>
          <w:szCs w:val="22"/>
        </w:rPr>
      </w:pPr>
      <w:r>
        <w:rPr>
          <w:rFonts w:cs="Times New Roman"/>
          <w:sz w:val="22"/>
          <w:szCs w:val="22"/>
        </w:rPr>
        <w:t>Control programs are included in the CRPI repository that are used by certain robot systems to enable the use of the CRPI at the application layer.</w:t>
      </w:r>
      <w:r w:rsidR="00097A83">
        <w:rPr>
          <w:rFonts w:cs="Times New Roman"/>
          <w:sz w:val="22"/>
          <w:szCs w:val="22"/>
        </w:rPr>
        <w:t xml:space="preserve">  Note that not all robots require local software to be run on the controller.</w:t>
      </w:r>
    </w:p>
    <w:p w14:paraId="1C091492" w14:textId="2366D66B" w:rsidR="00154B1D" w:rsidRDefault="00154B1D" w:rsidP="00154B1D">
      <w:pPr>
        <w:jc w:val="both"/>
        <w:rPr>
          <w:rFonts w:cs="Times New Roman"/>
          <w:sz w:val="22"/>
          <w:szCs w:val="22"/>
        </w:rPr>
      </w:pPr>
    </w:p>
    <w:p w14:paraId="454930C1" w14:textId="21C897BD" w:rsidR="00154B1D" w:rsidRDefault="00154B1D" w:rsidP="00097A83">
      <w:pPr>
        <w:pStyle w:val="Heading2"/>
      </w:pPr>
      <w:bookmarkStart w:id="65" w:name="_Toc21588910"/>
      <w:r>
        <w:t>KUKA (KRC2 Controller)</w:t>
      </w:r>
      <w:bookmarkEnd w:id="65"/>
    </w:p>
    <w:p w14:paraId="2771F31F" w14:textId="7CDAB7A9" w:rsidR="00154B1D" w:rsidRDefault="00154B1D" w:rsidP="00154B1D">
      <w:pPr>
        <w:jc w:val="both"/>
        <w:rPr>
          <w:rFonts w:cs="Times New Roman"/>
          <w:sz w:val="22"/>
          <w:szCs w:val="22"/>
        </w:rPr>
      </w:pPr>
    </w:p>
    <w:p w14:paraId="470EA1FA" w14:textId="28ACC8AC" w:rsidR="00E80BFA" w:rsidRDefault="00E80BFA" w:rsidP="00154B1D">
      <w:pPr>
        <w:jc w:val="both"/>
        <w:rPr>
          <w:rFonts w:cs="Times New Roman"/>
          <w:sz w:val="22"/>
          <w:szCs w:val="22"/>
        </w:rPr>
      </w:pPr>
      <w:r>
        <w:rPr>
          <w:rFonts w:cs="Times New Roman"/>
          <w:sz w:val="22"/>
          <w:szCs w:val="22"/>
        </w:rPr>
        <w:t>JAM:  TO DO:</w:t>
      </w:r>
      <w:r w:rsidR="00CD328B">
        <w:rPr>
          <w:rFonts w:cs="Times New Roman"/>
          <w:sz w:val="22"/>
          <w:szCs w:val="22"/>
        </w:rPr>
        <w:t xml:space="preserve">  This is barebones.  Do it right, Jeremy!</w:t>
      </w:r>
    </w:p>
    <w:p w14:paraId="5C756FA4" w14:textId="3D177CFB" w:rsidR="00E80BFA" w:rsidRDefault="00E80BFA" w:rsidP="00154B1D">
      <w:pPr>
        <w:jc w:val="both"/>
        <w:rPr>
          <w:rFonts w:cs="Times New Roman"/>
          <w:sz w:val="22"/>
          <w:szCs w:val="22"/>
        </w:rPr>
      </w:pPr>
    </w:p>
    <w:p w14:paraId="492273A9" w14:textId="27412FCD" w:rsidR="00E80BFA" w:rsidRDefault="00E80BFA" w:rsidP="00154B1D">
      <w:pPr>
        <w:jc w:val="both"/>
        <w:rPr>
          <w:rFonts w:cs="Times New Roman"/>
          <w:sz w:val="22"/>
          <w:szCs w:val="22"/>
        </w:rPr>
      </w:pPr>
      <w:r>
        <w:rPr>
          <w:rFonts w:cs="Times New Roman"/>
          <w:sz w:val="22"/>
          <w:szCs w:val="22"/>
        </w:rPr>
        <w:t>Assumes the XML for KRL option installed</w:t>
      </w:r>
    </w:p>
    <w:p w14:paraId="0AD3A2B1" w14:textId="418864F9" w:rsidR="00E80BFA" w:rsidRDefault="00E80BFA" w:rsidP="00154B1D">
      <w:pPr>
        <w:jc w:val="both"/>
        <w:rPr>
          <w:rFonts w:cs="Times New Roman"/>
          <w:sz w:val="22"/>
          <w:szCs w:val="22"/>
        </w:rPr>
      </w:pPr>
      <w:r>
        <w:rPr>
          <w:rFonts w:cs="Times New Roman"/>
          <w:sz w:val="22"/>
          <w:szCs w:val="22"/>
        </w:rPr>
        <w:t xml:space="preserve">Assumes the </w:t>
      </w:r>
      <w:r w:rsidR="00CD328B">
        <w:rPr>
          <w:rFonts w:cs="Times New Roman"/>
          <w:sz w:val="22"/>
          <w:szCs w:val="22"/>
        </w:rPr>
        <w:t>Serial (CREAD_CWRITE) option installed</w:t>
      </w:r>
    </w:p>
    <w:p w14:paraId="21EDDBD7" w14:textId="77777777" w:rsidR="00E80BFA" w:rsidRDefault="00E80BFA" w:rsidP="00154B1D">
      <w:pPr>
        <w:jc w:val="both"/>
        <w:rPr>
          <w:rFonts w:cs="Times New Roman"/>
          <w:sz w:val="22"/>
          <w:szCs w:val="22"/>
        </w:rPr>
      </w:pPr>
    </w:p>
    <w:p w14:paraId="6B38747D" w14:textId="1BE4FB38" w:rsidR="00E80BFA" w:rsidRDefault="00E80BFA" w:rsidP="00154B1D">
      <w:pPr>
        <w:jc w:val="both"/>
        <w:rPr>
          <w:rFonts w:cs="Times New Roman"/>
          <w:sz w:val="22"/>
          <w:szCs w:val="22"/>
        </w:rPr>
      </w:pPr>
      <w:r>
        <w:rPr>
          <w:rFonts w:cs="Times New Roman"/>
          <w:sz w:val="22"/>
          <w:szCs w:val="22"/>
        </w:rPr>
        <w:t>BACK UP ALL FILES ON YOUR CONTROLLER FIRST!</w:t>
      </w:r>
    </w:p>
    <w:p w14:paraId="3A866218" w14:textId="22194ED3" w:rsidR="00E80BFA" w:rsidRDefault="00E80BFA" w:rsidP="00154B1D">
      <w:pPr>
        <w:jc w:val="both"/>
        <w:rPr>
          <w:rFonts w:cs="Times New Roman"/>
          <w:sz w:val="22"/>
          <w:szCs w:val="22"/>
        </w:rPr>
      </w:pPr>
    </w:p>
    <w:p w14:paraId="28DB9189" w14:textId="77777777" w:rsidR="002B60F4" w:rsidRDefault="002B60F4" w:rsidP="002B60F4">
      <w:pPr>
        <w:jc w:val="both"/>
        <w:rPr>
          <w:rFonts w:cs="Times New Roman"/>
          <w:sz w:val="22"/>
          <w:szCs w:val="22"/>
        </w:rPr>
      </w:pPr>
    </w:p>
    <w:p w14:paraId="0A6AF61C" w14:textId="77777777" w:rsidR="002B60F4" w:rsidRDefault="002B60F4" w:rsidP="002B60F4">
      <w:pPr>
        <w:pStyle w:val="Heading3"/>
      </w:pPr>
      <w:bookmarkStart w:id="66" w:name="_Toc21588911"/>
      <w:r>
        <w:t>Copying the source code to the controller</w:t>
      </w:r>
      <w:bookmarkEnd w:id="66"/>
    </w:p>
    <w:p w14:paraId="00AD11B9" w14:textId="77777777" w:rsidR="002B60F4" w:rsidRDefault="002B60F4" w:rsidP="00154B1D">
      <w:pPr>
        <w:jc w:val="both"/>
        <w:rPr>
          <w:rFonts w:cs="Times New Roman"/>
          <w:sz w:val="22"/>
          <w:szCs w:val="22"/>
        </w:rPr>
      </w:pPr>
    </w:p>
    <w:p w14:paraId="2857C1F6" w14:textId="28966D70" w:rsidR="00E80BFA" w:rsidRDefault="00E80BFA" w:rsidP="00154B1D">
      <w:pPr>
        <w:jc w:val="both"/>
        <w:rPr>
          <w:rFonts w:cs="Times New Roman"/>
          <w:sz w:val="22"/>
          <w:szCs w:val="22"/>
        </w:rPr>
      </w:pPr>
      <w:r>
        <w:rPr>
          <w:rFonts w:cs="Times New Roman"/>
          <w:sz w:val="22"/>
          <w:szCs w:val="22"/>
        </w:rPr>
        <w:t>Copy the contents of the INIT, Program, and System folders to the respective folders on the KRC2 controller.</w:t>
      </w:r>
    </w:p>
    <w:p w14:paraId="2DF13862" w14:textId="1A0CC126" w:rsidR="00CD328B" w:rsidRDefault="00CD328B" w:rsidP="00154B1D">
      <w:pPr>
        <w:jc w:val="both"/>
        <w:rPr>
          <w:rFonts w:cs="Times New Roman"/>
          <w:sz w:val="22"/>
          <w:szCs w:val="22"/>
        </w:rPr>
      </w:pPr>
    </w:p>
    <w:p w14:paraId="765A9576" w14:textId="2BB443B0" w:rsidR="00CD328B" w:rsidRDefault="00CD328B" w:rsidP="00154B1D">
      <w:pPr>
        <w:jc w:val="both"/>
        <w:rPr>
          <w:rFonts w:cs="Times New Roman"/>
          <w:sz w:val="22"/>
          <w:szCs w:val="22"/>
        </w:rPr>
      </w:pPr>
      <w:r>
        <w:rPr>
          <w:rFonts w:cs="Times New Roman"/>
          <w:sz w:val="22"/>
          <w:szCs w:val="22"/>
        </w:rPr>
        <w:t xml:space="preserve">Open the XmlApiConfig.xml in the INIT folder.  Modify the entry TCPI_IP to use the IP address of the computer running the KUKA CRPI server. </w:t>
      </w:r>
    </w:p>
    <w:p w14:paraId="5A8C19D4" w14:textId="3D957EA5" w:rsidR="00154B1D" w:rsidRDefault="00154B1D" w:rsidP="00154B1D">
      <w:pPr>
        <w:jc w:val="both"/>
        <w:rPr>
          <w:rFonts w:cs="Times New Roman"/>
          <w:sz w:val="22"/>
          <w:szCs w:val="22"/>
        </w:rPr>
      </w:pPr>
    </w:p>
    <w:p w14:paraId="2B285343" w14:textId="5AB86CED" w:rsidR="00CD328B" w:rsidRDefault="00CD328B" w:rsidP="00154B1D">
      <w:pPr>
        <w:jc w:val="both"/>
        <w:rPr>
          <w:rFonts w:cs="Times New Roman"/>
          <w:sz w:val="22"/>
          <w:szCs w:val="22"/>
        </w:rPr>
      </w:pPr>
      <w:r>
        <w:rPr>
          <w:rFonts w:cs="Times New Roman"/>
          <w:sz w:val="22"/>
          <w:szCs w:val="22"/>
        </w:rPr>
        <w:t>Restart the controller.</w:t>
      </w:r>
    </w:p>
    <w:p w14:paraId="70379703" w14:textId="309B9506" w:rsidR="00CD328B" w:rsidRDefault="00CD328B" w:rsidP="00154B1D">
      <w:pPr>
        <w:jc w:val="both"/>
        <w:rPr>
          <w:rFonts w:cs="Times New Roman"/>
          <w:sz w:val="22"/>
          <w:szCs w:val="22"/>
        </w:rPr>
      </w:pPr>
    </w:p>
    <w:p w14:paraId="5C4F3797" w14:textId="47F813A8" w:rsidR="00C77EA7" w:rsidRDefault="00097A83" w:rsidP="00C77EA7">
      <w:pPr>
        <w:pStyle w:val="Heading3"/>
      </w:pPr>
      <w:bookmarkStart w:id="67" w:name="_Toc21588912"/>
      <w:r>
        <w:t>Running the CRPI client</w:t>
      </w:r>
      <w:bookmarkEnd w:id="67"/>
    </w:p>
    <w:p w14:paraId="6614832E" w14:textId="77777777" w:rsidR="00C77EA7" w:rsidRDefault="00C77EA7" w:rsidP="00C77EA7">
      <w:pPr>
        <w:jc w:val="both"/>
        <w:rPr>
          <w:rFonts w:cs="Times New Roman"/>
          <w:sz w:val="22"/>
          <w:szCs w:val="22"/>
        </w:rPr>
      </w:pPr>
    </w:p>
    <w:p w14:paraId="3B7878A7" w14:textId="6DD4397A" w:rsidR="00CD328B" w:rsidRDefault="00CD328B" w:rsidP="00154B1D">
      <w:pPr>
        <w:jc w:val="both"/>
        <w:rPr>
          <w:rFonts w:cs="Times New Roman"/>
          <w:sz w:val="22"/>
          <w:szCs w:val="22"/>
        </w:rPr>
      </w:pPr>
      <w:r>
        <w:rPr>
          <w:rFonts w:cs="Times New Roman"/>
          <w:sz w:val="22"/>
          <w:szCs w:val="22"/>
        </w:rPr>
        <w:t>To run the program, using the navigation pane, select Program-&gt;SerialCom-&gt;RUNFILE.  Switch to Automatic mode, enable the drives, and press the Play button.</w:t>
      </w:r>
    </w:p>
    <w:p w14:paraId="6D15B66A" w14:textId="77777777" w:rsidR="00CD328B" w:rsidRDefault="00CD328B" w:rsidP="00154B1D">
      <w:pPr>
        <w:jc w:val="both"/>
        <w:rPr>
          <w:rFonts w:cs="Times New Roman"/>
          <w:sz w:val="22"/>
          <w:szCs w:val="22"/>
        </w:rPr>
      </w:pPr>
    </w:p>
    <w:p w14:paraId="4B8199BC" w14:textId="5F2DB35E" w:rsidR="00154B1D" w:rsidRDefault="00154B1D" w:rsidP="00097A83">
      <w:pPr>
        <w:pStyle w:val="Heading2"/>
      </w:pPr>
      <w:bookmarkStart w:id="68" w:name="_Toc21588913"/>
      <w:r w:rsidRPr="00097A83">
        <w:rPr>
          <w:rStyle w:val="Heading2Char"/>
        </w:rPr>
        <w:t>ABB</w:t>
      </w:r>
      <w:r>
        <w:t xml:space="preserve"> (IRC5 Controller)</w:t>
      </w:r>
      <w:bookmarkEnd w:id="68"/>
    </w:p>
    <w:p w14:paraId="77470C57" w14:textId="367A0BEC" w:rsidR="00154B1D" w:rsidRDefault="00154B1D" w:rsidP="00154B1D">
      <w:pPr>
        <w:jc w:val="both"/>
        <w:rPr>
          <w:rFonts w:cs="Times New Roman"/>
          <w:sz w:val="22"/>
          <w:szCs w:val="22"/>
        </w:rPr>
      </w:pPr>
    </w:p>
    <w:p w14:paraId="032831C8" w14:textId="562FEBB3" w:rsidR="00F30591" w:rsidRDefault="00F30591" w:rsidP="00154B1D">
      <w:pPr>
        <w:jc w:val="both"/>
        <w:rPr>
          <w:rFonts w:cs="Times New Roman"/>
          <w:sz w:val="22"/>
          <w:szCs w:val="22"/>
        </w:rPr>
      </w:pPr>
      <w:r>
        <w:rPr>
          <w:rFonts w:cs="Times New Roman"/>
          <w:sz w:val="22"/>
          <w:szCs w:val="22"/>
        </w:rPr>
        <w:t>The RAPID code that defines the CRPI server running on the ABB IRC5 controller was written with the assumption that the robot(s) being used are 7 degrees-of-freedom (DOF).  This code has not been tested on robots with 6DOF or fewer.</w:t>
      </w:r>
    </w:p>
    <w:p w14:paraId="05C4744C" w14:textId="77777777" w:rsidR="00F30591" w:rsidRDefault="00F30591" w:rsidP="00154B1D">
      <w:pPr>
        <w:jc w:val="both"/>
        <w:rPr>
          <w:rFonts w:cs="Times New Roman"/>
          <w:sz w:val="22"/>
          <w:szCs w:val="22"/>
        </w:rPr>
      </w:pPr>
    </w:p>
    <w:p w14:paraId="30379817" w14:textId="0731EDBF" w:rsidR="00D508F6" w:rsidRDefault="00D508F6" w:rsidP="00154B1D">
      <w:pPr>
        <w:jc w:val="both"/>
        <w:rPr>
          <w:rFonts w:cs="Times New Roman"/>
          <w:sz w:val="22"/>
          <w:szCs w:val="22"/>
        </w:rPr>
      </w:pPr>
      <w:r>
        <w:rPr>
          <w:rFonts w:cs="Times New Roman"/>
          <w:sz w:val="22"/>
          <w:szCs w:val="22"/>
        </w:rPr>
        <w:t>It is assumed the ABB IRC5 controller is already configured for normal operation.  If not, please refer to your robot’s Operating Manual, provided when you purchased your robot (or contact ABB support to acquire this manual if you do not currently have one).</w:t>
      </w:r>
    </w:p>
    <w:p w14:paraId="2A851F92" w14:textId="2FF0936A" w:rsidR="00D508F6" w:rsidRDefault="00D508F6" w:rsidP="00154B1D">
      <w:pPr>
        <w:jc w:val="both"/>
        <w:rPr>
          <w:rFonts w:cs="Times New Roman"/>
          <w:sz w:val="22"/>
          <w:szCs w:val="22"/>
        </w:rPr>
      </w:pPr>
    </w:p>
    <w:p w14:paraId="3B541AA8" w14:textId="0056C5D4" w:rsidR="00271E1C" w:rsidRDefault="00271E1C" w:rsidP="00154B1D">
      <w:pPr>
        <w:jc w:val="both"/>
        <w:rPr>
          <w:rFonts w:cs="Times New Roman"/>
          <w:sz w:val="22"/>
          <w:szCs w:val="22"/>
        </w:rPr>
      </w:pPr>
      <w:r>
        <w:rPr>
          <w:rFonts w:cs="Times New Roman"/>
          <w:sz w:val="22"/>
          <w:szCs w:val="22"/>
        </w:rPr>
        <w:t>It is also assumed that the following controller options are installed:</w:t>
      </w:r>
    </w:p>
    <w:p w14:paraId="1BF0134F" w14:textId="3591E148" w:rsidR="00271E1C" w:rsidRPr="00097A83" w:rsidRDefault="00271E1C" w:rsidP="00154B1D">
      <w:pPr>
        <w:jc w:val="both"/>
        <w:rPr>
          <w:rFonts w:ascii="Courier New" w:hAnsi="Courier New" w:cs="Courier New"/>
          <w:sz w:val="22"/>
          <w:szCs w:val="22"/>
        </w:rPr>
      </w:pPr>
      <w:r w:rsidRPr="00097A83">
        <w:rPr>
          <w:rFonts w:ascii="Courier New" w:hAnsi="Courier New" w:cs="Courier New"/>
          <w:sz w:val="22"/>
          <w:szCs w:val="22"/>
        </w:rPr>
        <w:t>623-1 Multitasking</w:t>
      </w:r>
    </w:p>
    <w:p w14:paraId="387C5F33" w14:textId="43726DEA" w:rsidR="00271E1C" w:rsidRDefault="00271E1C" w:rsidP="00154B1D">
      <w:pPr>
        <w:jc w:val="both"/>
        <w:rPr>
          <w:rFonts w:cs="Times New Roman"/>
          <w:sz w:val="22"/>
          <w:szCs w:val="22"/>
        </w:rPr>
      </w:pPr>
      <w:r w:rsidRPr="00097A83">
        <w:rPr>
          <w:rFonts w:ascii="Courier New" w:hAnsi="Courier New" w:cs="Courier New"/>
          <w:sz w:val="22"/>
          <w:szCs w:val="22"/>
        </w:rPr>
        <w:t>672-1 Socket Messaging</w:t>
      </w:r>
      <w:r>
        <w:rPr>
          <w:rFonts w:cs="Times New Roman"/>
          <w:sz w:val="22"/>
          <w:szCs w:val="22"/>
        </w:rPr>
        <w:t xml:space="preserve"> or </w:t>
      </w:r>
      <w:r w:rsidRPr="00097A83">
        <w:rPr>
          <w:rFonts w:ascii="Courier New" w:hAnsi="Courier New" w:cs="Courier New"/>
          <w:sz w:val="22"/>
          <w:szCs w:val="22"/>
        </w:rPr>
        <w:t>616-1 PC Interface</w:t>
      </w:r>
    </w:p>
    <w:p w14:paraId="17EF88DF" w14:textId="5B6284D6" w:rsidR="00271E1C" w:rsidRDefault="00271E1C" w:rsidP="00154B1D">
      <w:pPr>
        <w:jc w:val="both"/>
        <w:rPr>
          <w:rFonts w:cs="Times New Roman"/>
          <w:sz w:val="22"/>
          <w:szCs w:val="22"/>
        </w:rPr>
      </w:pPr>
    </w:p>
    <w:p w14:paraId="6D8EFDED" w14:textId="318433C5" w:rsidR="00271E1C" w:rsidRDefault="00271E1C" w:rsidP="00154B1D">
      <w:pPr>
        <w:jc w:val="both"/>
        <w:rPr>
          <w:rFonts w:cs="Times New Roman"/>
          <w:sz w:val="22"/>
          <w:szCs w:val="22"/>
        </w:rPr>
      </w:pPr>
      <w:r>
        <w:rPr>
          <w:rFonts w:cs="Times New Roman"/>
          <w:sz w:val="22"/>
          <w:szCs w:val="22"/>
        </w:rPr>
        <w:t>For multi-arm systems, you will also need</w:t>
      </w:r>
    </w:p>
    <w:p w14:paraId="37C2D493" w14:textId="4861D43C" w:rsidR="00271E1C" w:rsidRDefault="00271E1C" w:rsidP="00154B1D">
      <w:pPr>
        <w:jc w:val="both"/>
        <w:rPr>
          <w:rFonts w:cs="Times New Roman"/>
          <w:sz w:val="22"/>
          <w:szCs w:val="22"/>
        </w:rPr>
      </w:pPr>
    </w:p>
    <w:p w14:paraId="6C17CA8D" w14:textId="4A4024FB" w:rsidR="00271E1C" w:rsidRPr="00097A83" w:rsidRDefault="00271E1C" w:rsidP="00154B1D">
      <w:pPr>
        <w:jc w:val="both"/>
        <w:rPr>
          <w:rFonts w:ascii="Courier New" w:hAnsi="Courier New" w:cs="Courier New"/>
          <w:sz w:val="22"/>
          <w:szCs w:val="22"/>
        </w:rPr>
      </w:pPr>
      <w:r w:rsidRPr="00097A83">
        <w:rPr>
          <w:rFonts w:ascii="Courier New" w:hAnsi="Courier New" w:cs="Courier New"/>
          <w:sz w:val="22"/>
          <w:szCs w:val="22"/>
        </w:rPr>
        <w:t>604-1 MultiMove Coordinated</w:t>
      </w:r>
    </w:p>
    <w:p w14:paraId="19D79D4F" w14:textId="7FBA974B" w:rsidR="00271E1C" w:rsidRDefault="00271E1C" w:rsidP="00154B1D">
      <w:pPr>
        <w:jc w:val="both"/>
        <w:rPr>
          <w:rFonts w:cs="Times New Roman"/>
          <w:sz w:val="22"/>
          <w:szCs w:val="22"/>
        </w:rPr>
      </w:pPr>
    </w:p>
    <w:p w14:paraId="344B0FE8" w14:textId="6A516DA5" w:rsidR="00271E1C" w:rsidRDefault="00271E1C" w:rsidP="00154B1D">
      <w:pPr>
        <w:jc w:val="both"/>
        <w:rPr>
          <w:rFonts w:cs="Times New Roman"/>
          <w:sz w:val="22"/>
          <w:szCs w:val="22"/>
        </w:rPr>
      </w:pPr>
      <w:r>
        <w:rPr>
          <w:rFonts w:cs="Times New Roman"/>
          <w:sz w:val="22"/>
          <w:szCs w:val="22"/>
        </w:rPr>
        <w:lastRenderedPageBreak/>
        <w:t>To determine which options are currently installed, using the FlexPendant, open the menu and select the Control Panel option.  From the Control Panel, select the Installed Systems option.  Select the robot(s) on the left, and verify the options are installed.</w:t>
      </w:r>
    </w:p>
    <w:p w14:paraId="2D7C0770" w14:textId="77777777" w:rsidR="00271E1C" w:rsidRDefault="00271E1C" w:rsidP="00154B1D">
      <w:pPr>
        <w:jc w:val="both"/>
        <w:rPr>
          <w:rFonts w:cs="Times New Roman"/>
          <w:sz w:val="22"/>
          <w:szCs w:val="22"/>
        </w:rPr>
      </w:pPr>
    </w:p>
    <w:p w14:paraId="0CBA991F" w14:textId="062BC600" w:rsidR="00851A77" w:rsidRDefault="00851A77" w:rsidP="00097A83">
      <w:pPr>
        <w:pStyle w:val="Heading3"/>
      </w:pPr>
      <w:bookmarkStart w:id="69" w:name="_Toc21588914"/>
      <w:r>
        <w:t>Copying the source code to the controller</w:t>
      </w:r>
      <w:bookmarkEnd w:id="69"/>
    </w:p>
    <w:p w14:paraId="6A98CD5E" w14:textId="77777777" w:rsidR="00851A77" w:rsidRDefault="00851A77" w:rsidP="00154B1D">
      <w:pPr>
        <w:jc w:val="both"/>
        <w:rPr>
          <w:rFonts w:cs="Times New Roman"/>
          <w:sz w:val="22"/>
          <w:szCs w:val="22"/>
        </w:rPr>
      </w:pPr>
    </w:p>
    <w:p w14:paraId="5D0C256E" w14:textId="71266DFC" w:rsidR="00154B1D" w:rsidRDefault="00154B1D" w:rsidP="00154B1D">
      <w:pPr>
        <w:jc w:val="both"/>
        <w:rPr>
          <w:rFonts w:cs="Times New Roman"/>
          <w:sz w:val="22"/>
          <w:szCs w:val="22"/>
        </w:rPr>
      </w:pPr>
      <w:r>
        <w:rPr>
          <w:rFonts w:cs="Times New Roman"/>
          <w:sz w:val="22"/>
          <w:szCs w:val="22"/>
        </w:rPr>
        <w:t>The following files are included in the CRPI repository</w:t>
      </w:r>
      <w:r w:rsidR="00851A77">
        <w:rPr>
          <w:rFonts w:cs="Times New Roman"/>
          <w:sz w:val="22"/>
          <w:szCs w:val="22"/>
        </w:rPr>
        <w:t>:</w:t>
      </w:r>
    </w:p>
    <w:p w14:paraId="68397794" w14:textId="7FAD581B" w:rsidR="00154B1D" w:rsidRDefault="00154B1D" w:rsidP="00154B1D">
      <w:pPr>
        <w:jc w:val="both"/>
        <w:rPr>
          <w:rFonts w:cs="Times New Roman"/>
          <w:sz w:val="22"/>
          <w:szCs w:val="22"/>
        </w:rPr>
      </w:pPr>
    </w:p>
    <w:p w14:paraId="3A839ABF" w14:textId="0F79F055" w:rsidR="00154B1D" w:rsidRPr="00097A83" w:rsidRDefault="00154B1D" w:rsidP="00154B1D">
      <w:pPr>
        <w:jc w:val="both"/>
        <w:rPr>
          <w:rFonts w:ascii="Courier New" w:hAnsi="Courier New" w:cs="Courier New"/>
          <w:sz w:val="22"/>
          <w:szCs w:val="22"/>
        </w:rPr>
      </w:pPr>
      <w:r w:rsidRPr="00097A83">
        <w:rPr>
          <w:rFonts w:ascii="Courier New" w:hAnsi="Courier New" w:cs="Courier New"/>
          <w:sz w:val="22"/>
          <w:szCs w:val="22"/>
        </w:rPr>
        <w:t>CRPI_Handler_Left.mod</w:t>
      </w:r>
    </w:p>
    <w:p w14:paraId="5405B077" w14:textId="78E9ED49" w:rsidR="00154B1D" w:rsidRDefault="00154B1D" w:rsidP="00154B1D">
      <w:pPr>
        <w:jc w:val="both"/>
        <w:rPr>
          <w:rFonts w:cs="Times New Roman"/>
          <w:sz w:val="22"/>
          <w:szCs w:val="22"/>
        </w:rPr>
      </w:pPr>
      <w:r w:rsidRPr="00097A83">
        <w:rPr>
          <w:rFonts w:ascii="Courier New" w:hAnsi="Courier New" w:cs="Courier New"/>
          <w:sz w:val="22"/>
          <w:szCs w:val="22"/>
        </w:rPr>
        <w:t>CRPI_Handler_Right.mod</w:t>
      </w:r>
    </w:p>
    <w:p w14:paraId="4141127D" w14:textId="786F20BF" w:rsidR="00851A77" w:rsidRDefault="00851A77" w:rsidP="00154B1D">
      <w:pPr>
        <w:jc w:val="both"/>
        <w:rPr>
          <w:rFonts w:cs="Times New Roman"/>
          <w:sz w:val="22"/>
          <w:szCs w:val="22"/>
        </w:rPr>
      </w:pPr>
    </w:p>
    <w:p w14:paraId="741CCC2C" w14:textId="48AF7B9C" w:rsidR="00154B1D" w:rsidRDefault="00851A77" w:rsidP="00154B1D">
      <w:pPr>
        <w:jc w:val="both"/>
        <w:rPr>
          <w:rFonts w:cs="Times New Roman"/>
          <w:sz w:val="22"/>
          <w:szCs w:val="22"/>
        </w:rPr>
      </w:pPr>
      <w:r>
        <w:rPr>
          <w:rFonts w:cs="Times New Roman"/>
          <w:sz w:val="22"/>
          <w:szCs w:val="22"/>
        </w:rPr>
        <w:t xml:space="preserve">For dual-arm systems using the MultiMove controller option (e.g., the ABB IRB14000 “YuMi” robot), </w:t>
      </w:r>
      <w:r w:rsidR="007202A2">
        <w:rPr>
          <w:rFonts w:cs="Times New Roman"/>
          <w:sz w:val="22"/>
          <w:szCs w:val="22"/>
        </w:rPr>
        <w:t>these</w:t>
      </w:r>
      <w:r>
        <w:rPr>
          <w:rFonts w:cs="Times New Roman"/>
          <w:sz w:val="22"/>
          <w:szCs w:val="22"/>
        </w:rPr>
        <w:t xml:space="preserve"> files must be copied to the ABB IRC5 controller via a memory stick using the USB port on the FlexPendant. Single-arm </w:t>
      </w:r>
      <w:r w:rsidR="007202A2">
        <w:rPr>
          <w:rFonts w:cs="Times New Roman"/>
          <w:sz w:val="22"/>
          <w:szCs w:val="22"/>
        </w:rPr>
        <w:t>systems</w:t>
      </w:r>
      <w:r>
        <w:rPr>
          <w:rFonts w:cs="Times New Roman"/>
          <w:sz w:val="22"/>
          <w:szCs w:val="22"/>
        </w:rPr>
        <w:t xml:space="preserve"> may choose either the </w:t>
      </w:r>
      <w:r w:rsidRPr="00097A83">
        <w:rPr>
          <w:rFonts w:ascii="Courier New" w:hAnsi="Courier New" w:cs="Courier New"/>
          <w:sz w:val="22"/>
          <w:szCs w:val="22"/>
        </w:rPr>
        <w:t>CRPI_Handler_Left.mod</w:t>
      </w:r>
      <w:r>
        <w:rPr>
          <w:rFonts w:cs="Times New Roman"/>
          <w:sz w:val="22"/>
          <w:szCs w:val="22"/>
        </w:rPr>
        <w:t xml:space="preserve"> or </w:t>
      </w:r>
      <w:r w:rsidRPr="00097A83">
        <w:rPr>
          <w:rFonts w:ascii="Courier New" w:hAnsi="Courier New" w:cs="Courier New"/>
          <w:sz w:val="22"/>
          <w:szCs w:val="22"/>
        </w:rPr>
        <w:t>CRPI_Handler_Right.mod</w:t>
      </w:r>
      <w:r>
        <w:rPr>
          <w:rFonts w:cs="Times New Roman"/>
          <w:sz w:val="22"/>
          <w:szCs w:val="22"/>
        </w:rPr>
        <w:t xml:space="preserve"> file.</w:t>
      </w:r>
      <w:r w:rsidR="00D508F6">
        <w:rPr>
          <w:rFonts w:cs="Times New Roman"/>
          <w:sz w:val="22"/>
          <w:szCs w:val="22"/>
        </w:rPr>
        <w:t xml:space="preserve">  For the sake of simplicity, we assume the </w:t>
      </w:r>
      <w:r w:rsidR="00D508F6" w:rsidRPr="00097A83">
        <w:rPr>
          <w:rFonts w:ascii="Courier New" w:hAnsi="Courier New" w:cs="Courier New"/>
          <w:sz w:val="22"/>
          <w:szCs w:val="22"/>
        </w:rPr>
        <w:t>CRPI_Handle_Left.mod</w:t>
      </w:r>
      <w:r w:rsidR="00D508F6">
        <w:rPr>
          <w:rFonts w:cs="Times New Roman"/>
          <w:sz w:val="22"/>
          <w:szCs w:val="22"/>
        </w:rPr>
        <w:t xml:space="preserve"> file is used in single-arm systems.</w:t>
      </w:r>
    </w:p>
    <w:p w14:paraId="4719EE30" w14:textId="48D37C7B" w:rsidR="00FF4FB4" w:rsidRDefault="00FF4FB4" w:rsidP="00154B1D">
      <w:pPr>
        <w:jc w:val="both"/>
        <w:rPr>
          <w:rFonts w:cs="Times New Roman"/>
          <w:sz w:val="22"/>
          <w:szCs w:val="22"/>
        </w:rPr>
      </w:pPr>
    </w:p>
    <w:p w14:paraId="745B5ABD" w14:textId="1DDBBE44" w:rsidR="00FF4FB4" w:rsidRDefault="00FF4FB4" w:rsidP="00154B1D">
      <w:pPr>
        <w:jc w:val="both"/>
        <w:rPr>
          <w:rFonts w:cs="Times New Roman"/>
          <w:sz w:val="22"/>
          <w:szCs w:val="22"/>
        </w:rPr>
      </w:pPr>
      <w:r>
        <w:rPr>
          <w:rFonts w:cs="Times New Roman"/>
          <w:sz w:val="22"/>
          <w:szCs w:val="22"/>
        </w:rPr>
        <w:t xml:space="preserve">Note that the repository also includes </w:t>
      </w:r>
      <w:r w:rsidRPr="00097A83">
        <w:rPr>
          <w:rFonts w:ascii="Courier New" w:hAnsi="Courier New" w:cs="Courier New"/>
          <w:sz w:val="22"/>
          <w:szCs w:val="22"/>
        </w:rPr>
        <w:t>CRPI_StateServer_Left.mod</w:t>
      </w:r>
      <w:r>
        <w:rPr>
          <w:rFonts w:cs="Times New Roman"/>
          <w:sz w:val="22"/>
          <w:szCs w:val="22"/>
        </w:rPr>
        <w:t xml:space="preserve"> and </w:t>
      </w:r>
      <w:r w:rsidRPr="00097A83">
        <w:rPr>
          <w:rFonts w:ascii="Courier New" w:hAnsi="Courier New" w:cs="Courier New"/>
          <w:sz w:val="22"/>
          <w:szCs w:val="22"/>
        </w:rPr>
        <w:t>CRPI_StateServer_Right.mod</w:t>
      </w:r>
      <w:r>
        <w:rPr>
          <w:rFonts w:cs="Times New Roman"/>
          <w:sz w:val="22"/>
          <w:szCs w:val="22"/>
        </w:rPr>
        <w:t xml:space="preserve"> files.  These are used to provide state updates via a separate socket connection, and are not required for the CRPI to function.  Installing these options can be accomplished by modifying the steps in the following subsection, substituting the respective file names as necessary.</w:t>
      </w:r>
    </w:p>
    <w:p w14:paraId="41FFFEA7" w14:textId="14D92B4E" w:rsidR="00851A77" w:rsidRDefault="00851A77" w:rsidP="00154B1D">
      <w:pPr>
        <w:jc w:val="both"/>
        <w:rPr>
          <w:rFonts w:cs="Times New Roman"/>
          <w:sz w:val="22"/>
          <w:szCs w:val="22"/>
        </w:rPr>
      </w:pPr>
    </w:p>
    <w:p w14:paraId="6A5F129F" w14:textId="75FD5DEC" w:rsidR="00851A77" w:rsidRDefault="00851A77" w:rsidP="00097A83">
      <w:pPr>
        <w:pStyle w:val="Heading3"/>
      </w:pPr>
      <w:bookmarkStart w:id="70" w:name="_Toc21588915"/>
      <w:r>
        <w:t>Installing the system modules</w:t>
      </w:r>
      <w:bookmarkEnd w:id="70"/>
    </w:p>
    <w:p w14:paraId="14091F99" w14:textId="3D0DE39C" w:rsidR="00851A77" w:rsidRDefault="00851A77" w:rsidP="00154B1D">
      <w:pPr>
        <w:jc w:val="both"/>
        <w:rPr>
          <w:rFonts w:cs="Times New Roman"/>
          <w:sz w:val="22"/>
          <w:szCs w:val="22"/>
        </w:rPr>
      </w:pPr>
    </w:p>
    <w:p w14:paraId="58E1A5E5" w14:textId="53B42669" w:rsidR="00851A77" w:rsidRDefault="00851A77" w:rsidP="00154B1D">
      <w:pPr>
        <w:jc w:val="both"/>
        <w:rPr>
          <w:rFonts w:cs="Times New Roman"/>
          <w:sz w:val="22"/>
          <w:szCs w:val="22"/>
        </w:rPr>
      </w:pPr>
      <w:r>
        <w:rPr>
          <w:rFonts w:cs="Times New Roman"/>
          <w:sz w:val="22"/>
          <w:szCs w:val="22"/>
        </w:rPr>
        <w:t>Before the code can be used by the robot, task modules must be created using the source code copied to the IRC5 controller.</w:t>
      </w:r>
    </w:p>
    <w:p w14:paraId="41327F2F" w14:textId="4945FD46" w:rsidR="00851A77" w:rsidRDefault="00851A77" w:rsidP="00154B1D">
      <w:pPr>
        <w:jc w:val="both"/>
        <w:rPr>
          <w:rFonts w:cs="Times New Roman"/>
          <w:sz w:val="22"/>
          <w:szCs w:val="22"/>
        </w:rPr>
      </w:pPr>
    </w:p>
    <w:p w14:paraId="40A2D20D" w14:textId="315F8869" w:rsidR="00851A77" w:rsidRDefault="00851A77" w:rsidP="00154B1D">
      <w:pPr>
        <w:jc w:val="both"/>
        <w:rPr>
          <w:rFonts w:cs="Times New Roman"/>
          <w:sz w:val="22"/>
          <w:szCs w:val="22"/>
        </w:rPr>
      </w:pPr>
      <w:r>
        <w:rPr>
          <w:rFonts w:cs="Times New Roman"/>
          <w:sz w:val="22"/>
          <w:szCs w:val="22"/>
        </w:rPr>
        <w:t xml:space="preserve">On the FlexPendant, open the menu and select the </w:t>
      </w:r>
      <w:r w:rsidRPr="00097A83">
        <w:rPr>
          <w:rFonts w:cs="Times New Roman"/>
          <w:b/>
          <w:sz w:val="22"/>
          <w:szCs w:val="22"/>
        </w:rPr>
        <w:t>Control Panel</w:t>
      </w:r>
      <w:r>
        <w:rPr>
          <w:rFonts w:cs="Times New Roman"/>
          <w:sz w:val="22"/>
          <w:szCs w:val="22"/>
        </w:rPr>
        <w:t xml:space="preserve"> option.  From the </w:t>
      </w:r>
      <w:r w:rsidRPr="00097A83">
        <w:rPr>
          <w:rFonts w:cs="Times New Roman"/>
          <w:b/>
          <w:sz w:val="22"/>
          <w:szCs w:val="22"/>
        </w:rPr>
        <w:t>Control Panel</w:t>
      </w:r>
      <w:r>
        <w:rPr>
          <w:rFonts w:cs="Times New Roman"/>
          <w:sz w:val="22"/>
          <w:szCs w:val="22"/>
        </w:rPr>
        <w:t xml:space="preserve">, select the </w:t>
      </w:r>
      <w:r w:rsidRPr="00097A83">
        <w:rPr>
          <w:rFonts w:cs="Times New Roman"/>
          <w:b/>
          <w:sz w:val="22"/>
          <w:szCs w:val="22"/>
        </w:rPr>
        <w:t>Configuration</w:t>
      </w:r>
      <w:r>
        <w:rPr>
          <w:rFonts w:cs="Times New Roman"/>
          <w:sz w:val="22"/>
          <w:szCs w:val="22"/>
        </w:rPr>
        <w:t xml:space="preserve"> option.</w:t>
      </w:r>
    </w:p>
    <w:p w14:paraId="3900E99B" w14:textId="730EA164" w:rsidR="00851A77" w:rsidRDefault="00851A77" w:rsidP="00154B1D">
      <w:pPr>
        <w:jc w:val="both"/>
        <w:rPr>
          <w:rFonts w:cs="Times New Roman"/>
          <w:sz w:val="22"/>
          <w:szCs w:val="22"/>
        </w:rPr>
      </w:pPr>
    </w:p>
    <w:p w14:paraId="76B21013" w14:textId="47ECF5D7" w:rsidR="00851A77" w:rsidRDefault="00851A77" w:rsidP="00154B1D">
      <w:pPr>
        <w:jc w:val="both"/>
        <w:rPr>
          <w:rFonts w:cs="Times New Roman"/>
          <w:sz w:val="22"/>
          <w:szCs w:val="22"/>
        </w:rPr>
      </w:pPr>
      <w:r>
        <w:rPr>
          <w:rFonts w:cs="Times New Roman"/>
          <w:sz w:val="22"/>
          <w:szCs w:val="22"/>
        </w:rPr>
        <w:t xml:space="preserve">At the bottom of the screen, use to </w:t>
      </w:r>
      <w:r w:rsidRPr="00097A83">
        <w:rPr>
          <w:rFonts w:cs="Times New Roman"/>
          <w:b/>
          <w:sz w:val="22"/>
          <w:szCs w:val="22"/>
        </w:rPr>
        <w:t>Topics</w:t>
      </w:r>
      <w:r>
        <w:rPr>
          <w:rFonts w:cs="Times New Roman"/>
          <w:sz w:val="22"/>
          <w:szCs w:val="22"/>
        </w:rPr>
        <w:t xml:space="preserve"> list to select the </w:t>
      </w:r>
      <w:r w:rsidRPr="00097A83">
        <w:rPr>
          <w:rFonts w:cs="Times New Roman"/>
          <w:b/>
          <w:sz w:val="22"/>
          <w:szCs w:val="22"/>
        </w:rPr>
        <w:t>Controller</w:t>
      </w:r>
      <w:r>
        <w:rPr>
          <w:rFonts w:cs="Times New Roman"/>
          <w:sz w:val="22"/>
          <w:szCs w:val="22"/>
        </w:rPr>
        <w:t xml:space="preserve"> option.  Open the </w:t>
      </w:r>
      <w:r w:rsidRPr="00097A83">
        <w:rPr>
          <w:rFonts w:cs="Times New Roman"/>
          <w:b/>
          <w:sz w:val="22"/>
          <w:szCs w:val="22"/>
        </w:rPr>
        <w:t>Task</w:t>
      </w:r>
      <w:r>
        <w:rPr>
          <w:rFonts w:cs="Times New Roman"/>
          <w:sz w:val="22"/>
          <w:szCs w:val="22"/>
        </w:rPr>
        <w:t xml:space="preserve"> screen (</w:t>
      </w:r>
      <w:r w:rsidR="00FF4FB4">
        <w:rPr>
          <w:rFonts w:cs="Times New Roman"/>
          <w:sz w:val="22"/>
          <w:szCs w:val="22"/>
        </w:rPr>
        <w:t xml:space="preserve">either by </w:t>
      </w:r>
      <w:r>
        <w:rPr>
          <w:rFonts w:cs="Times New Roman"/>
          <w:sz w:val="22"/>
          <w:szCs w:val="22"/>
        </w:rPr>
        <w:t xml:space="preserve">double-pressing the </w:t>
      </w:r>
      <w:r w:rsidRPr="00097A83">
        <w:rPr>
          <w:rFonts w:cs="Times New Roman"/>
          <w:b/>
          <w:sz w:val="22"/>
          <w:szCs w:val="22"/>
        </w:rPr>
        <w:t>Task</w:t>
      </w:r>
      <w:r>
        <w:rPr>
          <w:rFonts w:cs="Times New Roman"/>
          <w:sz w:val="22"/>
          <w:szCs w:val="22"/>
        </w:rPr>
        <w:t xml:space="preserve"> </w:t>
      </w:r>
      <w:r w:rsidR="00FF4FB4">
        <w:rPr>
          <w:rFonts w:cs="Times New Roman"/>
          <w:sz w:val="22"/>
          <w:szCs w:val="22"/>
        </w:rPr>
        <w:t>object</w:t>
      </w:r>
      <w:r>
        <w:rPr>
          <w:rFonts w:cs="Times New Roman"/>
          <w:sz w:val="22"/>
          <w:szCs w:val="22"/>
        </w:rPr>
        <w:t>, or</w:t>
      </w:r>
      <w:r w:rsidR="00FF4FB4">
        <w:rPr>
          <w:rFonts w:cs="Times New Roman"/>
          <w:sz w:val="22"/>
          <w:szCs w:val="22"/>
        </w:rPr>
        <w:t xml:space="preserve"> by</w:t>
      </w:r>
      <w:r>
        <w:rPr>
          <w:rFonts w:cs="Times New Roman"/>
          <w:sz w:val="22"/>
          <w:szCs w:val="22"/>
        </w:rPr>
        <w:t xml:space="preserve"> selecting </w:t>
      </w:r>
      <w:r w:rsidRPr="00097A83">
        <w:rPr>
          <w:rFonts w:cs="Times New Roman"/>
          <w:b/>
          <w:sz w:val="22"/>
          <w:szCs w:val="22"/>
        </w:rPr>
        <w:t>Task</w:t>
      </w:r>
      <w:r>
        <w:rPr>
          <w:rFonts w:cs="Times New Roman"/>
          <w:sz w:val="22"/>
          <w:szCs w:val="22"/>
        </w:rPr>
        <w:t xml:space="preserve"> and then </w:t>
      </w:r>
      <w:r w:rsidR="00FF4FB4">
        <w:rPr>
          <w:rFonts w:cs="Times New Roman"/>
          <w:sz w:val="22"/>
          <w:szCs w:val="22"/>
        </w:rPr>
        <w:t xml:space="preserve">pressing the </w:t>
      </w:r>
      <w:r w:rsidR="00FF4FB4" w:rsidRPr="00097A83">
        <w:rPr>
          <w:rFonts w:cs="Times New Roman"/>
          <w:b/>
          <w:sz w:val="22"/>
          <w:szCs w:val="22"/>
        </w:rPr>
        <w:t>Show All</w:t>
      </w:r>
      <w:r w:rsidR="00FF4FB4">
        <w:rPr>
          <w:rFonts w:cs="Times New Roman"/>
          <w:sz w:val="22"/>
          <w:szCs w:val="22"/>
        </w:rPr>
        <w:t xml:space="preserve"> button).</w:t>
      </w:r>
    </w:p>
    <w:p w14:paraId="344857B2" w14:textId="56591E21" w:rsidR="00FF4FB4" w:rsidRDefault="00FF4FB4" w:rsidP="00154B1D">
      <w:pPr>
        <w:jc w:val="both"/>
        <w:rPr>
          <w:rFonts w:cs="Times New Roman"/>
          <w:sz w:val="22"/>
          <w:szCs w:val="22"/>
        </w:rPr>
      </w:pPr>
    </w:p>
    <w:p w14:paraId="770D97BD" w14:textId="77777777" w:rsidR="00D508F6" w:rsidRDefault="00D508F6" w:rsidP="00154B1D">
      <w:pPr>
        <w:jc w:val="both"/>
        <w:rPr>
          <w:rFonts w:cs="Times New Roman"/>
          <w:sz w:val="22"/>
          <w:szCs w:val="22"/>
        </w:rPr>
      </w:pPr>
      <w:r>
        <w:rPr>
          <w:rFonts w:cs="Times New Roman"/>
          <w:sz w:val="22"/>
          <w:szCs w:val="22"/>
        </w:rPr>
        <w:t xml:space="preserve">Each arm controlled by the IRC5 controller requires a motion task to operate.  </w:t>
      </w:r>
      <w:r w:rsidR="00FF4FB4">
        <w:rPr>
          <w:rFonts w:cs="Times New Roman"/>
          <w:sz w:val="22"/>
          <w:szCs w:val="22"/>
        </w:rPr>
        <w:t>It is likely your controller already has a robot task created (</w:t>
      </w:r>
      <w:r w:rsidR="00FF4FB4" w:rsidRPr="00097A83">
        <w:rPr>
          <w:rFonts w:ascii="Courier New" w:hAnsi="Courier New" w:cs="Courier New"/>
          <w:sz w:val="22"/>
          <w:szCs w:val="22"/>
        </w:rPr>
        <w:t>T_ROB1</w:t>
      </w:r>
      <w:r w:rsidR="00FF4FB4">
        <w:rPr>
          <w:rFonts w:cs="Times New Roman"/>
          <w:sz w:val="22"/>
          <w:szCs w:val="22"/>
        </w:rPr>
        <w:t xml:space="preserve"> for single-arm systems, and </w:t>
      </w:r>
      <w:r w:rsidR="00FF4FB4" w:rsidRPr="00097A83">
        <w:rPr>
          <w:rFonts w:ascii="Courier New" w:hAnsi="Courier New" w:cs="Courier New"/>
          <w:sz w:val="22"/>
          <w:szCs w:val="22"/>
        </w:rPr>
        <w:t>T_ROB_L</w:t>
      </w:r>
      <w:r w:rsidR="00FF4FB4">
        <w:rPr>
          <w:rFonts w:cs="Times New Roman"/>
          <w:sz w:val="22"/>
          <w:szCs w:val="22"/>
        </w:rPr>
        <w:t xml:space="preserve"> and </w:t>
      </w:r>
      <w:r w:rsidR="00FF4FB4" w:rsidRPr="00097A83">
        <w:rPr>
          <w:rFonts w:ascii="Courier New" w:hAnsi="Courier New" w:cs="Courier New"/>
          <w:sz w:val="22"/>
          <w:szCs w:val="22"/>
        </w:rPr>
        <w:t>T_ROB_R</w:t>
      </w:r>
      <w:r w:rsidR="00FF4FB4">
        <w:rPr>
          <w:rFonts w:cs="Times New Roman"/>
          <w:sz w:val="22"/>
          <w:szCs w:val="22"/>
        </w:rPr>
        <w:t xml:space="preserve"> for the YuMi).</w:t>
      </w:r>
      <w:r>
        <w:rPr>
          <w:rFonts w:cs="Times New Roman"/>
          <w:sz w:val="22"/>
          <w:szCs w:val="22"/>
        </w:rPr>
        <w:t xml:space="preserve">  This task will need to be modified to accommodate the CRPI module.  If this task does not already exist, create a new task by selecting the Add button.</w:t>
      </w:r>
    </w:p>
    <w:p w14:paraId="43EB46D5" w14:textId="77777777" w:rsidR="00D508F6" w:rsidRDefault="00D508F6" w:rsidP="00154B1D">
      <w:pPr>
        <w:jc w:val="both"/>
        <w:rPr>
          <w:rFonts w:cs="Times New Roman"/>
          <w:sz w:val="22"/>
          <w:szCs w:val="22"/>
        </w:rPr>
      </w:pPr>
    </w:p>
    <w:p w14:paraId="4F7AF2F0" w14:textId="527C4BE2" w:rsidR="00D508F6" w:rsidRDefault="00D508F6" w:rsidP="00154B1D">
      <w:pPr>
        <w:jc w:val="both"/>
        <w:rPr>
          <w:rFonts w:cs="Times New Roman"/>
          <w:sz w:val="22"/>
          <w:szCs w:val="22"/>
        </w:rPr>
      </w:pPr>
      <w:r>
        <w:rPr>
          <w:rFonts w:cs="Times New Roman"/>
          <w:sz w:val="22"/>
          <w:szCs w:val="22"/>
        </w:rPr>
        <w:t>Modify the motion task</w:t>
      </w:r>
      <w:r w:rsidR="00271E1C">
        <w:rPr>
          <w:rFonts w:cs="Times New Roman"/>
          <w:sz w:val="22"/>
          <w:szCs w:val="22"/>
        </w:rPr>
        <w:t>(s)</w:t>
      </w:r>
      <w:r>
        <w:rPr>
          <w:rFonts w:cs="Times New Roman"/>
          <w:sz w:val="22"/>
          <w:szCs w:val="22"/>
        </w:rPr>
        <w:t xml:space="preserve"> as follows:</w:t>
      </w:r>
    </w:p>
    <w:p w14:paraId="05B9655E" w14:textId="7230A6C6" w:rsidR="00D508F6" w:rsidRDefault="00D508F6" w:rsidP="00154B1D">
      <w:pPr>
        <w:jc w:val="both"/>
        <w:rPr>
          <w:rFonts w:cs="Times New Roman"/>
          <w:sz w:val="22"/>
          <w:szCs w:val="22"/>
        </w:rPr>
      </w:pPr>
      <w:r>
        <w:rPr>
          <w:rFonts w:cs="Times New Roman"/>
          <w:sz w:val="22"/>
          <w:szCs w:val="22"/>
        </w:rPr>
        <w:t xml:space="preserve"> </w:t>
      </w:r>
    </w:p>
    <w:p w14:paraId="1B857305" w14:textId="44397B15" w:rsidR="00D508F6" w:rsidRDefault="00D508F6" w:rsidP="00154B1D">
      <w:pPr>
        <w:jc w:val="both"/>
        <w:rPr>
          <w:rFonts w:cs="Times New Roman"/>
          <w:sz w:val="22"/>
          <w:szCs w:val="22"/>
        </w:rPr>
      </w:pPr>
      <w:r>
        <w:rPr>
          <w:rFonts w:cs="Times New Roman"/>
          <w:sz w:val="22"/>
          <w:szCs w:val="22"/>
        </w:rPr>
        <w:t xml:space="preserve">Set </w:t>
      </w:r>
      <w:r w:rsidRPr="00097A83">
        <w:rPr>
          <w:rFonts w:cs="Times New Roman"/>
          <w:i/>
          <w:sz w:val="22"/>
          <w:szCs w:val="22"/>
        </w:rPr>
        <w:t>Main</w:t>
      </w:r>
      <w:r w:rsidRPr="00622C5E">
        <w:rPr>
          <w:rFonts w:cs="Times New Roman"/>
          <w:i/>
          <w:sz w:val="22"/>
          <w:szCs w:val="22"/>
        </w:rPr>
        <w:t xml:space="preserve"> entry</w:t>
      </w:r>
      <w:r>
        <w:rPr>
          <w:rFonts w:cs="Times New Roman"/>
          <w:sz w:val="22"/>
          <w:szCs w:val="22"/>
        </w:rPr>
        <w:t xml:space="preserve"> as “</w:t>
      </w:r>
      <w:r w:rsidRPr="00097A83">
        <w:rPr>
          <w:rFonts w:ascii="Courier New" w:hAnsi="Courier New" w:cs="Courier New"/>
          <w:sz w:val="22"/>
          <w:szCs w:val="22"/>
        </w:rPr>
        <w:t>CRPI_Main_Left</w:t>
      </w:r>
      <w:r>
        <w:rPr>
          <w:rFonts w:cs="Times New Roman"/>
          <w:sz w:val="22"/>
          <w:szCs w:val="22"/>
        </w:rPr>
        <w:t xml:space="preserve">” (or </w:t>
      </w:r>
      <w:r w:rsidR="007202A2">
        <w:rPr>
          <w:rFonts w:cs="Times New Roman"/>
          <w:sz w:val="22"/>
          <w:szCs w:val="22"/>
        </w:rPr>
        <w:t>“</w:t>
      </w:r>
      <w:r w:rsidRPr="00097A83">
        <w:rPr>
          <w:rFonts w:ascii="Courier New" w:hAnsi="Courier New" w:cs="Courier New"/>
          <w:sz w:val="22"/>
          <w:szCs w:val="22"/>
        </w:rPr>
        <w:t>CRPI_Main_Right</w:t>
      </w:r>
      <w:r w:rsidR="007202A2">
        <w:rPr>
          <w:rFonts w:cs="Times New Roman"/>
          <w:sz w:val="22"/>
          <w:szCs w:val="22"/>
        </w:rPr>
        <w:t>”</w:t>
      </w:r>
      <w:r>
        <w:rPr>
          <w:rFonts w:cs="Times New Roman"/>
          <w:sz w:val="22"/>
          <w:szCs w:val="22"/>
        </w:rPr>
        <w:t xml:space="preserve"> for the right arm in a two-arm system).</w:t>
      </w:r>
    </w:p>
    <w:p w14:paraId="174CDF9D" w14:textId="59EAAD58" w:rsidR="00FB69E2" w:rsidRDefault="00FB69E2" w:rsidP="00FB69E2">
      <w:pPr>
        <w:jc w:val="both"/>
        <w:rPr>
          <w:rFonts w:cs="Times New Roman"/>
          <w:sz w:val="22"/>
          <w:szCs w:val="22"/>
        </w:rPr>
      </w:pPr>
    </w:p>
    <w:p w14:paraId="1B08E5F5" w14:textId="1B0C5BA3" w:rsidR="00622C5E" w:rsidRDefault="00622C5E" w:rsidP="00FB69E2">
      <w:pPr>
        <w:jc w:val="both"/>
        <w:rPr>
          <w:rFonts w:cs="Times New Roman"/>
          <w:sz w:val="22"/>
          <w:szCs w:val="22"/>
        </w:rPr>
      </w:pPr>
      <w:r>
        <w:rPr>
          <w:rFonts w:cs="Times New Roman"/>
          <w:sz w:val="22"/>
          <w:szCs w:val="22"/>
        </w:rPr>
        <w:t>If you intend to use the CRPI_StateServer modules, create new non-motion tasks with the following:</w:t>
      </w:r>
    </w:p>
    <w:p w14:paraId="6EAFD40E" w14:textId="5E76D0B6" w:rsidR="00622C5E" w:rsidRDefault="00622C5E" w:rsidP="00FB69E2">
      <w:pPr>
        <w:jc w:val="both"/>
        <w:rPr>
          <w:rFonts w:cs="Times New Roman"/>
          <w:sz w:val="22"/>
          <w:szCs w:val="22"/>
        </w:rPr>
      </w:pPr>
      <w:r w:rsidRPr="00622C5E">
        <w:rPr>
          <w:rFonts w:cs="Times New Roman"/>
          <w:i/>
          <w:sz w:val="22"/>
          <w:szCs w:val="22"/>
        </w:rPr>
        <w:t>Name</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CRPI_StateServer_Left</w:t>
      </w:r>
      <w:r>
        <w:rPr>
          <w:rFonts w:cs="Times New Roman"/>
          <w:sz w:val="22"/>
          <w:szCs w:val="22"/>
        </w:rPr>
        <w:t xml:space="preserve"> (or </w:t>
      </w:r>
      <w:r w:rsidRPr="00622C5E">
        <w:rPr>
          <w:rFonts w:ascii="Courier New" w:hAnsi="Courier New" w:cs="Courier New"/>
          <w:sz w:val="22"/>
          <w:szCs w:val="22"/>
        </w:rPr>
        <w:t>CRPI_StateServer_Right</w:t>
      </w:r>
      <w:r>
        <w:rPr>
          <w:rFonts w:cs="Times New Roman"/>
          <w:sz w:val="22"/>
          <w:szCs w:val="22"/>
        </w:rPr>
        <w:t>)</w:t>
      </w:r>
    </w:p>
    <w:p w14:paraId="6E9E1AFD" w14:textId="2EA3BDD5" w:rsidR="00622C5E" w:rsidRDefault="00622C5E" w:rsidP="00FB69E2">
      <w:pPr>
        <w:jc w:val="both"/>
        <w:rPr>
          <w:rFonts w:cs="Times New Roman"/>
          <w:sz w:val="22"/>
          <w:szCs w:val="22"/>
        </w:rPr>
      </w:pPr>
      <w:r w:rsidRPr="00622C5E">
        <w:rPr>
          <w:rFonts w:cs="Times New Roman"/>
          <w:i/>
          <w:sz w:val="22"/>
          <w:szCs w:val="22"/>
        </w:rPr>
        <w:t>Type</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SEMISTATIC</w:t>
      </w:r>
    </w:p>
    <w:p w14:paraId="2AA3AF58" w14:textId="648A9BFB" w:rsidR="00622C5E" w:rsidRDefault="00622C5E" w:rsidP="00FB69E2">
      <w:pPr>
        <w:jc w:val="both"/>
        <w:rPr>
          <w:rFonts w:cs="Times New Roman"/>
          <w:sz w:val="22"/>
          <w:szCs w:val="22"/>
        </w:rPr>
      </w:pPr>
      <w:r w:rsidRPr="00622C5E">
        <w:rPr>
          <w:rFonts w:cs="Times New Roman"/>
          <w:i/>
          <w:sz w:val="22"/>
          <w:szCs w:val="22"/>
        </w:rPr>
        <w:t>Main entry</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CRPI_State_Left</w:t>
      </w:r>
      <w:r>
        <w:rPr>
          <w:rFonts w:cs="Times New Roman"/>
          <w:sz w:val="22"/>
          <w:szCs w:val="22"/>
        </w:rPr>
        <w:t xml:space="preserve"> (or </w:t>
      </w:r>
      <w:r w:rsidRPr="00622C5E">
        <w:rPr>
          <w:rFonts w:ascii="Courier New" w:hAnsi="Courier New" w:cs="Courier New"/>
          <w:sz w:val="22"/>
          <w:szCs w:val="22"/>
        </w:rPr>
        <w:t>CRPI_State_Right</w:t>
      </w:r>
      <w:r>
        <w:rPr>
          <w:rFonts w:cs="Times New Roman"/>
          <w:sz w:val="22"/>
          <w:szCs w:val="22"/>
        </w:rPr>
        <w:t>)</w:t>
      </w:r>
    </w:p>
    <w:p w14:paraId="5AB66094" w14:textId="1119ECF2" w:rsidR="00622C5E" w:rsidRDefault="00622C5E" w:rsidP="00FB69E2">
      <w:pPr>
        <w:jc w:val="both"/>
        <w:rPr>
          <w:rFonts w:cs="Times New Roman"/>
          <w:sz w:val="22"/>
          <w:szCs w:val="22"/>
        </w:rPr>
      </w:pPr>
      <w:r>
        <w:rPr>
          <w:rFonts w:cs="Times New Roman"/>
          <w:sz w:val="22"/>
          <w:szCs w:val="22"/>
        </w:rPr>
        <w:t>Check unsolved references:</w:t>
      </w:r>
      <w:r>
        <w:rPr>
          <w:rFonts w:cs="Times New Roman"/>
          <w:sz w:val="22"/>
          <w:szCs w:val="22"/>
        </w:rPr>
        <w:tab/>
      </w:r>
      <w:r w:rsidRPr="00622C5E">
        <w:rPr>
          <w:rFonts w:ascii="Courier New" w:hAnsi="Courier New" w:cs="Courier New"/>
          <w:sz w:val="22"/>
          <w:szCs w:val="22"/>
        </w:rPr>
        <w:t>1</w:t>
      </w:r>
    </w:p>
    <w:p w14:paraId="2EDA42AB" w14:textId="348EE44B" w:rsidR="00622C5E" w:rsidRDefault="00622C5E" w:rsidP="00FB69E2">
      <w:pPr>
        <w:jc w:val="both"/>
        <w:rPr>
          <w:rFonts w:cs="Times New Roman"/>
          <w:sz w:val="22"/>
          <w:szCs w:val="22"/>
        </w:rPr>
      </w:pPr>
      <w:r w:rsidRPr="00622C5E">
        <w:rPr>
          <w:rFonts w:cs="Times New Roman"/>
          <w:i/>
          <w:sz w:val="22"/>
          <w:szCs w:val="22"/>
        </w:rPr>
        <w:lastRenderedPageBreak/>
        <w:t>Trust Level</w:t>
      </w:r>
      <w:r>
        <w:rPr>
          <w:rFonts w:cs="Times New Roman"/>
          <w:sz w:val="22"/>
          <w:szCs w:val="22"/>
        </w:rPr>
        <w:t xml:space="preserve">:  </w:t>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NoSafety</w:t>
      </w:r>
    </w:p>
    <w:p w14:paraId="2EF76886" w14:textId="051384C9" w:rsidR="00622C5E" w:rsidRDefault="00622C5E" w:rsidP="00FB69E2">
      <w:pPr>
        <w:jc w:val="both"/>
        <w:rPr>
          <w:rFonts w:cs="Times New Roman"/>
          <w:sz w:val="22"/>
          <w:szCs w:val="22"/>
        </w:rPr>
      </w:pPr>
      <w:r w:rsidRPr="00622C5E">
        <w:rPr>
          <w:rFonts w:cs="Times New Roman"/>
          <w:i/>
          <w:sz w:val="22"/>
          <w:szCs w:val="22"/>
        </w:rPr>
        <w:t>MotionTask</w:t>
      </w:r>
      <w:r>
        <w:rPr>
          <w:rFonts w:cs="Times New Roman"/>
          <w:sz w:val="22"/>
          <w:szCs w:val="22"/>
        </w:rPr>
        <w:t>:</w:t>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NO</w:t>
      </w:r>
    </w:p>
    <w:p w14:paraId="46BFE2AC" w14:textId="2D2786DD" w:rsidR="00622C5E" w:rsidRDefault="00622C5E" w:rsidP="00FB69E2">
      <w:pPr>
        <w:jc w:val="both"/>
        <w:rPr>
          <w:rFonts w:cs="Times New Roman"/>
          <w:sz w:val="22"/>
          <w:szCs w:val="22"/>
        </w:rPr>
      </w:pPr>
      <w:r w:rsidRPr="00622C5E">
        <w:rPr>
          <w:rFonts w:cs="Times New Roman"/>
          <w:i/>
          <w:sz w:val="22"/>
          <w:szCs w:val="22"/>
        </w:rPr>
        <w:t>Use Mechanical Unit Group</w:t>
      </w:r>
      <w:r>
        <w:rPr>
          <w:rFonts w:cs="Times New Roman"/>
          <w:sz w:val="22"/>
          <w:szCs w:val="22"/>
        </w:rPr>
        <w:t>:</w:t>
      </w:r>
      <w:r>
        <w:rPr>
          <w:rFonts w:cs="Times New Roman"/>
          <w:sz w:val="22"/>
          <w:szCs w:val="22"/>
        </w:rPr>
        <w:tab/>
      </w:r>
      <w:r w:rsidRPr="00622C5E">
        <w:rPr>
          <w:rFonts w:ascii="Courier New" w:hAnsi="Courier New" w:cs="Courier New"/>
          <w:sz w:val="22"/>
          <w:szCs w:val="22"/>
        </w:rPr>
        <w:t>rob_l</w:t>
      </w:r>
      <w:r>
        <w:rPr>
          <w:rFonts w:cs="Times New Roman"/>
          <w:sz w:val="22"/>
          <w:szCs w:val="22"/>
        </w:rPr>
        <w:t xml:space="preserve"> (or </w:t>
      </w:r>
      <w:r w:rsidRPr="00622C5E">
        <w:rPr>
          <w:rFonts w:ascii="Courier New" w:hAnsi="Courier New" w:cs="Courier New"/>
          <w:sz w:val="22"/>
          <w:szCs w:val="22"/>
        </w:rPr>
        <w:t>rob_r</w:t>
      </w:r>
      <w:r>
        <w:rPr>
          <w:rFonts w:cs="Times New Roman"/>
          <w:sz w:val="22"/>
          <w:szCs w:val="22"/>
        </w:rPr>
        <w:t>)</w:t>
      </w:r>
    </w:p>
    <w:p w14:paraId="606DA9CB" w14:textId="7769F53A" w:rsidR="00622C5E" w:rsidRDefault="00622C5E" w:rsidP="00FB69E2">
      <w:pPr>
        <w:jc w:val="both"/>
        <w:rPr>
          <w:rFonts w:cs="Times New Roman"/>
          <w:sz w:val="22"/>
          <w:szCs w:val="22"/>
        </w:rPr>
      </w:pPr>
      <w:r w:rsidRPr="00622C5E">
        <w:rPr>
          <w:rFonts w:cs="Times New Roman"/>
          <w:i/>
          <w:sz w:val="22"/>
          <w:szCs w:val="22"/>
        </w:rPr>
        <w:t>Hidden</w:t>
      </w:r>
      <w:r>
        <w:rPr>
          <w:rFonts w:cs="Times New Roman"/>
          <w:sz w:val="22"/>
          <w:szCs w:val="22"/>
        </w:rPr>
        <w:t>:</w:t>
      </w:r>
      <w:r>
        <w:rPr>
          <w:rFonts w:cs="Times New Roman"/>
          <w:sz w:val="22"/>
          <w:szCs w:val="22"/>
        </w:rPr>
        <w:tab/>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NO</w:t>
      </w:r>
    </w:p>
    <w:p w14:paraId="22187809" w14:textId="702EA650" w:rsidR="00622C5E" w:rsidRDefault="00622C5E" w:rsidP="00FB69E2">
      <w:pPr>
        <w:jc w:val="both"/>
        <w:rPr>
          <w:rFonts w:cs="Times New Roman"/>
          <w:sz w:val="22"/>
          <w:szCs w:val="22"/>
        </w:rPr>
      </w:pPr>
      <w:r w:rsidRPr="00622C5E">
        <w:rPr>
          <w:rFonts w:cs="Times New Roman"/>
          <w:i/>
          <w:sz w:val="22"/>
          <w:szCs w:val="22"/>
        </w:rPr>
        <w:t>RMQ Type</w:t>
      </w:r>
      <w:r>
        <w:rPr>
          <w:rFonts w:cs="Times New Roman"/>
          <w:sz w:val="22"/>
          <w:szCs w:val="22"/>
        </w:rPr>
        <w:t>:</w:t>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None</w:t>
      </w:r>
    </w:p>
    <w:p w14:paraId="312E9037" w14:textId="034F966C" w:rsidR="00622C5E" w:rsidRDefault="00622C5E" w:rsidP="00FB69E2">
      <w:pPr>
        <w:jc w:val="both"/>
        <w:rPr>
          <w:rFonts w:cs="Times New Roman"/>
          <w:sz w:val="22"/>
          <w:szCs w:val="22"/>
        </w:rPr>
      </w:pPr>
      <w:r w:rsidRPr="00622C5E">
        <w:rPr>
          <w:rFonts w:cs="Times New Roman"/>
          <w:i/>
          <w:sz w:val="22"/>
          <w:szCs w:val="22"/>
        </w:rPr>
        <w:t>RMQ Mode</w:t>
      </w:r>
      <w:r>
        <w:rPr>
          <w:rFonts w:cs="Times New Roman"/>
          <w:sz w:val="22"/>
          <w:szCs w:val="22"/>
        </w:rPr>
        <w:t>:</w:t>
      </w:r>
      <w:r>
        <w:rPr>
          <w:rFonts w:cs="Times New Roman"/>
          <w:sz w:val="22"/>
          <w:szCs w:val="22"/>
        </w:rPr>
        <w:tab/>
      </w:r>
      <w:r>
        <w:rPr>
          <w:rFonts w:cs="Times New Roman"/>
          <w:sz w:val="22"/>
          <w:szCs w:val="22"/>
        </w:rPr>
        <w:tab/>
      </w:r>
      <w:r>
        <w:rPr>
          <w:rFonts w:cs="Times New Roman"/>
          <w:sz w:val="22"/>
          <w:szCs w:val="22"/>
        </w:rPr>
        <w:tab/>
      </w:r>
      <w:r w:rsidRPr="00622C5E">
        <w:rPr>
          <w:rFonts w:ascii="Courier New" w:hAnsi="Courier New" w:cs="Courier New"/>
          <w:sz w:val="22"/>
          <w:szCs w:val="22"/>
        </w:rPr>
        <w:t>Interrrupt</w:t>
      </w:r>
    </w:p>
    <w:p w14:paraId="7A3FD3CE" w14:textId="77777777" w:rsidR="00622C5E" w:rsidRPr="0055091C" w:rsidRDefault="00622C5E" w:rsidP="00FB69E2">
      <w:pPr>
        <w:jc w:val="both"/>
        <w:rPr>
          <w:rFonts w:cs="Times New Roman"/>
          <w:sz w:val="22"/>
          <w:szCs w:val="22"/>
        </w:rPr>
      </w:pPr>
    </w:p>
    <w:p w14:paraId="1EEDFEE5" w14:textId="38BBA224" w:rsidR="00FB69E2" w:rsidRDefault="00271E1C" w:rsidP="00FB69E2">
      <w:pPr>
        <w:jc w:val="both"/>
        <w:rPr>
          <w:rFonts w:cs="Times New Roman"/>
          <w:sz w:val="22"/>
          <w:szCs w:val="22"/>
        </w:rPr>
      </w:pPr>
      <w:r>
        <w:rPr>
          <w:rFonts w:cs="Times New Roman"/>
          <w:sz w:val="22"/>
          <w:szCs w:val="22"/>
        </w:rPr>
        <w:t xml:space="preserve">Once these modifications are complete, press the </w:t>
      </w:r>
      <w:r w:rsidRPr="00097A83">
        <w:rPr>
          <w:rFonts w:cs="Times New Roman"/>
          <w:b/>
          <w:sz w:val="22"/>
          <w:szCs w:val="22"/>
        </w:rPr>
        <w:t>Back</w:t>
      </w:r>
      <w:r>
        <w:rPr>
          <w:rFonts w:cs="Times New Roman"/>
          <w:sz w:val="22"/>
          <w:szCs w:val="22"/>
        </w:rPr>
        <w:t xml:space="preserve"> button to return to the </w:t>
      </w:r>
      <w:r w:rsidRPr="00097A83">
        <w:rPr>
          <w:rFonts w:cs="Times New Roman"/>
          <w:b/>
          <w:sz w:val="22"/>
          <w:szCs w:val="22"/>
        </w:rPr>
        <w:t>Controller</w:t>
      </w:r>
      <w:r>
        <w:rPr>
          <w:rFonts w:cs="Times New Roman"/>
          <w:sz w:val="22"/>
          <w:szCs w:val="22"/>
        </w:rPr>
        <w:t xml:space="preserve"> topic.</w:t>
      </w:r>
    </w:p>
    <w:p w14:paraId="114800DE" w14:textId="12560A8F" w:rsidR="00271E1C" w:rsidRDefault="00271E1C" w:rsidP="00FB69E2">
      <w:pPr>
        <w:jc w:val="both"/>
        <w:rPr>
          <w:rFonts w:cs="Times New Roman"/>
          <w:sz w:val="22"/>
          <w:szCs w:val="22"/>
        </w:rPr>
      </w:pPr>
    </w:p>
    <w:p w14:paraId="6211B90C" w14:textId="42B32F3B" w:rsidR="00271E1C" w:rsidRDefault="00271E1C" w:rsidP="00FB69E2">
      <w:pPr>
        <w:jc w:val="both"/>
        <w:rPr>
          <w:rFonts w:cs="Times New Roman"/>
          <w:sz w:val="22"/>
          <w:szCs w:val="22"/>
        </w:rPr>
      </w:pPr>
      <w:r>
        <w:rPr>
          <w:rFonts w:cs="Times New Roman"/>
          <w:sz w:val="22"/>
          <w:szCs w:val="22"/>
        </w:rPr>
        <w:t xml:space="preserve">Open the </w:t>
      </w:r>
      <w:r w:rsidRPr="00097A83">
        <w:rPr>
          <w:rFonts w:cs="Times New Roman"/>
          <w:b/>
          <w:sz w:val="22"/>
          <w:szCs w:val="22"/>
        </w:rPr>
        <w:t xml:space="preserve">Automatic loading of Modules </w:t>
      </w:r>
      <w:r>
        <w:rPr>
          <w:rFonts w:cs="Times New Roman"/>
          <w:sz w:val="22"/>
          <w:szCs w:val="22"/>
        </w:rPr>
        <w:t>screen.  Create a new entry for each robot:</w:t>
      </w:r>
    </w:p>
    <w:p w14:paraId="7A11F382" w14:textId="73E7EC64" w:rsidR="00271E1C" w:rsidRDefault="00271E1C" w:rsidP="00FB69E2">
      <w:pPr>
        <w:jc w:val="both"/>
        <w:rPr>
          <w:rFonts w:cs="Times New Roman"/>
          <w:sz w:val="22"/>
          <w:szCs w:val="22"/>
        </w:rPr>
      </w:pPr>
      <w:r w:rsidRPr="00097A83">
        <w:rPr>
          <w:rFonts w:ascii="Courier New" w:hAnsi="Courier New" w:cs="Courier New"/>
          <w:sz w:val="22"/>
          <w:szCs w:val="22"/>
        </w:rPr>
        <w:t>HOME:/CRPI/CRPI_Handler_Left.mod</w:t>
      </w:r>
      <w:r>
        <w:rPr>
          <w:rFonts w:cs="Times New Roman"/>
          <w:sz w:val="22"/>
          <w:szCs w:val="22"/>
        </w:rPr>
        <w:t>, and, for two-arm systems</w:t>
      </w:r>
    </w:p>
    <w:p w14:paraId="4200234A" w14:textId="28FE7C8C" w:rsidR="00271E1C" w:rsidRPr="00097A83" w:rsidRDefault="00271E1C" w:rsidP="00FB69E2">
      <w:pPr>
        <w:jc w:val="both"/>
        <w:rPr>
          <w:rFonts w:ascii="Courier New" w:hAnsi="Courier New" w:cs="Courier New"/>
          <w:sz w:val="22"/>
          <w:szCs w:val="22"/>
        </w:rPr>
      </w:pPr>
      <w:r w:rsidRPr="00097A83">
        <w:rPr>
          <w:rFonts w:ascii="Courier New" w:hAnsi="Courier New" w:cs="Courier New"/>
          <w:sz w:val="22"/>
          <w:szCs w:val="22"/>
        </w:rPr>
        <w:t>HOME:/CRPI/CRPI_Handler_Right.mod</w:t>
      </w:r>
    </w:p>
    <w:p w14:paraId="45FCBD8F" w14:textId="0C00E15B" w:rsidR="00271E1C" w:rsidRDefault="00271E1C" w:rsidP="00FB69E2">
      <w:pPr>
        <w:jc w:val="both"/>
        <w:rPr>
          <w:rFonts w:cs="Times New Roman"/>
          <w:sz w:val="22"/>
          <w:szCs w:val="22"/>
        </w:rPr>
      </w:pPr>
    </w:p>
    <w:p w14:paraId="18D221B3" w14:textId="14F6867B" w:rsidR="00271E1C" w:rsidRDefault="00271E1C" w:rsidP="00FB69E2">
      <w:pPr>
        <w:jc w:val="both"/>
        <w:rPr>
          <w:rFonts w:cs="Times New Roman"/>
          <w:sz w:val="22"/>
          <w:szCs w:val="22"/>
        </w:rPr>
      </w:pPr>
      <w:r>
        <w:rPr>
          <w:rFonts w:cs="Times New Roman"/>
          <w:sz w:val="22"/>
          <w:szCs w:val="22"/>
        </w:rPr>
        <w:t xml:space="preserve">Set the </w:t>
      </w:r>
      <w:r w:rsidRPr="00097A83">
        <w:rPr>
          <w:rFonts w:cs="Times New Roman"/>
          <w:i/>
          <w:sz w:val="22"/>
          <w:szCs w:val="22"/>
        </w:rPr>
        <w:t>Task</w:t>
      </w:r>
      <w:r>
        <w:rPr>
          <w:rFonts w:cs="Times New Roman"/>
          <w:sz w:val="22"/>
          <w:szCs w:val="22"/>
        </w:rPr>
        <w:t xml:space="preserve"> entry to </w:t>
      </w:r>
      <w:r w:rsidRPr="00097A83">
        <w:rPr>
          <w:rFonts w:ascii="Courier New" w:hAnsi="Courier New" w:cs="Courier New"/>
          <w:sz w:val="22"/>
          <w:szCs w:val="22"/>
        </w:rPr>
        <w:t>T</w:t>
      </w:r>
      <w:r w:rsidR="00E80BFA" w:rsidRPr="00097A83">
        <w:rPr>
          <w:rFonts w:ascii="Courier New" w:hAnsi="Courier New" w:cs="Courier New"/>
          <w:sz w:val="22"/>
          <w:szCs w:val="22"/>
        </w:rPr>
        <w:t>_</w:t>
      </w:r>
      <w:r w:rsidRPr="00097A83">
        <w:rPr>
          <w:rFonts w:ascii="Courier New" w:hAnsi="Courier New" w:cs="Courier New"/>
          <w:sz w:val="22"/>
          <w:szCs w:val="22"/>
        </w:rPr>
        <w:t>ROB1</w:t>
      </w:r>
      <w:r>
        <w:rPr>
          <w:rFonts w:cs="Times New Roman"/>
          <w:sz w:val="22"/>
          <w:szCs w:val="22"/>
        </w:rPr>
        <w:t xml:space="preserve"> (or </w:t>
      </w:r>
      <w:r w:rsidRPr="00097A83">
        <w:rPr>
          <w:rFonts w:ascii="Courier New" w:hAnsi="Courier New" w:cs="Courier New"/>
          <w:sz w:val="22"/>
          <w:szCs w:val="22"/>
        </w:rPr>
        <w:t>T_ROB_L</w:t>
      </w:r>
      <w:r>
        <w:rPr>
          <w:rFonts w:cs="Times New Roman"/>
          <w:sz w:val="22"/>
          <w:szCs w:val="22"/>
        </w:rPr>
        <w:t xml:space="preserve"> or </w:t>
      </w:r>
      <w:r w:rsidRPr="00097A83">
        <w:rPr>
          <w:rFonts w:ascii="Courier New" w:hAnsi="Courier New" w:cs="Courier New"/>
          <w:sz w:val="22"/>
          <w:szCs w:val="22"/>
        </w:rPr>
        <w:t>T_ROB_R</w:t>
      </w:r>
      <w:r>
        <w:rPr>
          <w:rFonts w:cs="Times New Roman"/>
          <w:sz w:val="22"/>
          <w:szCs w:val="22"/>
        </w:rPr>
        <w:t>, depending on the robot motion task).</w:t>
      </w:r>
    </w:p>
    <w:p w14:paraId="5091E85C" w14:textId="7ABA85E4" w:rsidR="005A51B3" w:rsidRDefault="005A51B3" w:rsidP="00FB69E2">
      <w:pPr>
        <w:jc w:val="both"/>
        <w:rPr>
          <w:rFonts w:cs="Times New Roman"/>
          <w:sz w:val="22"/>
          <w:szCs w:val="22"/>
        </w:rPr>
      </w:pPr>
    </w:p>
    <w:p w14:paraId="60AF7B6E" w14:textId="664A9822" w:rsidR="005A51B3" w:rsidRDefault="005A51B3" w:rsidP="00FB69E2">
      <w:pPr>
        <w:jc w:val="both"/>
        <w:rPr>
          <w:rFonts w:cs="Times New Roman"/>
          <w:sz w:val="22"/>
          <w:szCs w:val="22"/>
        </w:rPr>
      </w:pPr>
      <w:r>
        <w:rPr>
          <w:rFonts w:cs="Times New Roman"/>
          <w:sz w:val="22"/>
          <w:szCs w:val="22"/>
        </w:rPr>
        <w:t xml:space="preserve">Also create </w:t>
      </w:r>
      <w:r w:rsidR="00622C5E">
        <w:rPr>
          <w:rFonts w:cs="Times New Roman"/>
          <w:sz w:val="22"/>
          <w:szCs w:val="22"/>
        </w:rPr>
        <w:t>entries</w:t>
      </w:r>
      <w:r>
        <w:rPr>
          <w:rFonts w:cs="Times New Roman"/>
          <w:sz w:val="22"/>
          <w:szCs w:val="22"/>
        </w:rPr>
        <w:t xml:space="preserve"> for </w:t>
      </w:r>
      <w:r w:rsidR="00622C5E">
        <w:rPr>
          <w:rFonts w:cs="Times New Roman"/>
          <w:sz w:val="22"/>
          <w:szCs w:val="22"/>
        </w:rPr>
        <w:t xml:space="preserve">the </w:t>
      </w:r>
      <w:r w:rsidR="00622C5E" w:rsidRPr="00622C5E">
        <w:rPr>
          <w:rFonts w:ascii="Courier New" w:hAnsi="Courier New" w:cs="Courier New"/>
          <w:sz w:val="22"/>
          <w:szCs w:val="22"/>
        </w:rPr>
        <w:t>CRPI_StateServer</w:t>
      </w:r>
      <w:r w:rsidR="00622C5E">
        <w:rPr>
          <w:rFonts w:cs="Times New Roman"/>
          <w:sz w:val="22"/>
          <w:szCs w:val="22"/>
        </w:rPr>
        <w:t xml:space="preserve"> modules, if they are being used.</w:t>
      </w:r>
    </w:p>
    <w:p w14:paraId="2E5F2934" w14:textId="13BC8430" w:rsidR="00271E1C" w:rsidRDefault="00271E1C" w:rsidP="00FB69E2">
      <w:pPr>
        <w:jc w:val="both"/>
        <w:rPr>
          <w:rFonts w:cs="Times New Roman"/>
          <w:sz w:val="22"/>
          <w:szCs w:val="22"/>
        </w:rPr>
      </w:pPr>
    </w:p>
    <w:p w14:paraId="4227E62D" w14:textId="59A182B4" w:rsidR="00271E1C" w:rsidRDefault="00271E1C" w:rsidP="00FB69E2">
      <w:pPr>
        <w:jc w:val="both"/>
        <w:rPr>
          <w:rFonts w:cs="Times New Roman"/>
          <w:sz w:val="22"/>
          <w:szCs w:val="22"/>
        </w:rPr>
      </w:pPr>
      <w:r>
        <w:rPr>
          <w:rFonts w:cs="Times New Roman"/>
          <w:sz w:val="22"/>
          <w:szCs w:val="22"/>
        </w:rPr>
        <w:t xml:space="preserve">When all entries have been made, select the </w:t>
      </w:r>
      <w:r w:rsidRPr="00097A83">
        <w:rPr>
          <w:rFonts w:cs="Times New Roman"/>
          <w:b/>
          <w:sz w:val="22"/>
          <w:szCs w:val="22"/>
        </w:rPr>
        <w:t>YES</w:t>
      </w:r>
      <w:r>
        <w:rPr>
          <w:rFonts w:cs="Times New Roman"/>
          <w:sz w:val="22"/>
          <w:szCs w:val="22"/>
        </w:rPr>
        <w:t xml:space="preserve"> option to restart the controller and apply the changes.</w:t>
      </w:r>
    </w:p>
    <w:p w14:paraId="242029EE" w14:textId="00F55094" w:rsidR="00271E1C" w:rsidRDefault="00271E1C" w:rsidP="00FB69E2">
      <w:pPr>
        <w:jc w:val="both"/>
        <w:rPr>
          <w:rFonts w:cs="Times New Roman"/>
          <w:sz w:val="22"/>
          <w:szCs w:val="22"/>
        </w:rPr>
      </w:pPr>
    </w:p>
    <w:p w14:paraId="5E20EB52" w14:textId="67A87558" w:rsidR="00271E1C" w:rsidRDefault="00C5283D" w:rsidP="00097A83">
      <w:pPr>
        <w:pStyle w:val="Heading3"/>
      </w:pPr>
      <w:bookmarkStart w:id="71" w:name="_Toc21588916"/>
      <w:r>
        <w:t>Running the CRPI Server</w:t>
      </w:r>
      <w:bookmarkEnd w:id="71"/>
    </w:p>
    <w:p w14:paraId="44AAA76E" w14:textId="61E60778" w:rsidR="00C5283D" w:rsidRDefault="00C5283D" w:rsidP="00FB69E2">
      <w:pPr>
        <w:jc w:val="both"/>
        <w:rPr>
          <w:rFonts w:cs="Times New Roman"/>
          <w:sz w:val="22"/>
          <w:szCs w:val="22"/>
        </w:rPr>
      </w:pPr>
    </w:p>
    <w:p w14:paraId="50B95EA2" w14:textId="65E6BBAA" w:rsidR="00C5283D" w:rsidRDefault="00C5283D" w:rsidP="00FB69E2">
      <w:pPr>
        <w:jc w:val="both"/>
        <w:rPr>
          <w:rFonts w:cs="Times New Roman"/>
          <w:sz w:val="22"/>
          <w:szCs w:val="22"/>
        </w:rPr>
      </w:pPr>
      <w:r>
        <w:rPr>
          <w:rFonts w:cs="Times New Roman"/>
          <w:sz w:val="22"/>
          <w:szCs w:val="22"/>
        </w:rPr>
        <w:t xml:space="preserve">For each robot, ensure the controller is set to run the programs in continuous mode.  Consult the </w:t>
      </w:r>
      <w:r w:rsidR="00D70820">
        <w:rPr>
          <w:rFonts w:cs="Times New Roman"/>
          <w:sz w:val="22"/>
          <w:szCs w:val="22"/>
        </w:rPr>
        <w:t>FlexPendant</w:t>
      </w:r>
      <w:r>
        <w:rPr>
          <w:rFonts w:cs="Times New Roman"/>
          <w:sz w:val="22"/>
          <w:szCs w:val="22"/>
        </w:rPr>
        <w:t xml:space="preserve"> Manual for instructions on </w:t>
      </w:r>
      <w:r w:rsidR="00D70820">
        <w:rPr>
          <w:rFonts w:cs="Times New Roman"/>
          <w:sz w:val="22"/>
          <w:szCs w:val="22"/>
        </w:rPr>
        <w:t>switching between continuous and step modes.</w:t>
      </w:r>
      <w:r w:rsidR="00622C5E">
        <w:rPr>
          <w:rFonts w:cs="Times New Roman"/>
          <w:sz w:val="22"/>
          <w:szCs w:val="22"/>
        </w:rPr>
        <w:t xml:space="preserve">  The StateServer modules, if used, automatically start on the controller’s power-up.</w:t>
      </w:r>
    </w:p>
    <w:p w14:paraId="3D80CF81" w14:textId="646AF5A4" w:rsidR="00D70820" w:rsidRDefault="00D70820" w:rsidP="00FB69E2">
      <w:pPr>
        <w:jc w:val="both"/>
        <w:rPr>
          <w:rFonts w:cs="Times New Roman"/>
          <w:sz w:val="22"/>
          <w:szCs w:val="22"/>
        </w:rPr>
      </w:pPr>
    </w:p>
    <w:p w14:paraId="765E8B7D" w14:textId="2ADBA5F1" w:rsidR="00D70820" w:rsidRDefault="00D70820" w:rsidP="00FB69E2">
      <w:pPr>
        <w:jc w:val="both"/>
        <w:rPr>
          <w:rFonts w:cs="Times New Roman"/>
          <w:sz w:val="22"/>
          <w:szCs w:val="22"/>
        </w:rPr>
      </w:pPr>
      <w:r>
        <w:rPr>
          <w:rFonts w:cs="Times New Roman"/>
          <w:sz w:val="22"/>
          <w:szCs w:val="22"/>
        </w:rPr>
        <w:t xml:space="preserve">In the </w:t>
      </w:r>
      <w:r w:rsidRPr="00097A83">
        <w:rPr>
          <w:rFonts w:cs="Times New Roman"/>
          <w:b/>
          <w:sz w:val="22"/>
          <w:szCs w:val="22"/>
        </w:rPr>
        <w:t>Production Window</w:t>
      </w:r>
      <w:r>
        <w:rPr>
          <w:rFonts w:cs="Times New Roman"/>
          <w:sz w:val="22"/>
          <w:szCs w:val="22"/>
        </w:rPr>
        <w:t xml:space="preserve"> (or </w:t>
      </w:r>
      <w:r w:rsidRPr="00097A83">
        <w:rPr>
          <w:rFonts w:cs="Times New Roman"/>
          <w:b/>
          <w:sz w:val="22"/>
          <w:szCs w:val="22"/>
        </w:rPr>
        <w:t>Program Editor</w:t>
      </w:r>
      <w:r>
        <w:rPr>
          <w:rFonts w:cs="Times New Roman"/>
          <w:sz w:val="22"/>
          <w:szCs w:val="22"/>
        </w:rPr>
        <w:t>) screen, press the “</w:t>
      </w:r>
      <w:r w:rsidRPr="00097A83">
        <w:rPr>
          <w:rFonts w:cs="Times New Roman"/>
          <w:b/>
          <w:sz w:val="22"/>
          <w:szCs w:val="22"/>
        </w:rPr>
        <w:t>PP to Main</w:t>
      </w:r>
      <w:r>
        <w:rPr>
          <w:rFonts w:cs="Times New Roman"/>
          <w:sz w:val="22"/>
          <w:szCs w:val="22"/>
        </w:rPr>
        <w:t>” soft key to move the program pointer to the main entry point for each arm.</w:t>
      </w:r>
    </w:p>
    <w:p w14:paraId="190BBB9E" w14:textId="122254B1" w:rsidR="00D70820" w:rsidRDefault="00D70820" w:rsidP="00FB69E2">
      <w:pPr>
        <w:jc w:val="both"/>
        <w:rPr>
          <w:rFonts w:cs="Times New Roman"/>
          <w:sz w:val="22"/>
          <w:szCs w:val="22"/>
        </w:rPr>
      </w:pPr>
    </w:p>
    <w:p w14:paraId="4A17D3BB" w14:textId="68E58289" w:rsidR="007202A2" w:rsidRPr="00097A83" w:rsidRDefault="007202A2" w:rsidP="00FB69E2">
      <w:pPr>
        <w:jc w:val="both"/>
        <w:rPr>
          <w:rFonts w:cs="Times New Roman"/>
          <w:b/>
          <w:i/>
          <w:sz w:val="22"/>
          <w:szCs w:val="22"/>
        </w:rPr>
      </w:pPr>
      <w:r w:rsidRPr="00097A83">
        <w:rPr>
          <w:rFonts w:cs="Times New Roman"/>
          <w:b/>
          <w:i/>
          <w:sz w:val="22"/>
          <w:szCs w:val="22"/>
        </w:rPr>
        <w:t>IMPORTANT:  Make sure the work area is clear of all personnel and obstructions prior to operating the robot.</w:t>
      </w:r>
    </w:p>
    <w:p w14:paraId="3AA4AB16" w14:textId="77777777" w:rsidR="007202A2" w:rsidRDefault="007202A2" w:rsidP="00FB69E2">
      <w:pPr>
        <w:jc w:val="both"/>
        <w:rPr>
          <w:rFonts w:cs="Times New Roman"/>
          <w:sz w:val="22"/>
          <w:szCs w:val="22"/>
        </w:rPr>
      </w:pPr>
    </w:p>
    <w:p w14:paraId="5761A3AD" w14:textId="3059B4F8" w:rsidR="00D70820" w:rsidRDefault="00D70820" w:rsidP="00FB69E2">
      <w:pPr>
        <w:jc w:val="both"/>
        <w:rPr>
          <w:rFonts w:cs="Times New Roman"/>
          <w:sz w:val="22"/>
          <w:szCs w:val="22"/>
        </w:rPr>
      </w:pPr>
      <w:r>
        <w:rPr>
          <w:rFonts w:cs="Times New Roman"/>
          <w:sz w:val="22"/>
          <w:szCs w:val="22"/>
        </w:rPr>
        <w:t>To run the server in manual mode:</w:t>
      </w:r>
    </w:p>
    <w:p w14:paraId="48A083A7" w14:textId="77777777" w:rsidR="00D70820" w:rsidRDefault="00D70820" w:rsidP="00D70820">
      <w:pPr>
        <w:jc w:val="both"/>
        <w:rPr>
          <w:rFonts w:cs="Times New Roman"/>
          <w:sz w:val="22"/>
          <w:szCs w:val="22"/>
        </w:rPr>
      </w:pPr>
    </w:p>
    <w:p w14:paraId="50172BC0" w14:textId="4841DC6D" w:rsidR="00D70820" w:rsidRPr="00097A83" w:rsidRDefault="00D70820" w:rsidP="00097A83">
      <w:pPr>
        <w:pStyle w:val="ListParagraph"/>
        <w:numPr>
          <w:ilvl w:val="0"/>
          <w:numId w:val="13"/>
        </w:numPr>
        <w:jc w:val="both"/>
        <w:rPr>
          <w:rFonts w:cs="Times New Roman"/>
          <w:sz w:val="22"/>
          <w:szCs w:val="22"/>
        </w:rPr>
      </w:pPr>
      <w:r w:rsidRPr="00097A83">
        <w:rPr>
          <w:rFonts w:cs="Times New Roman"/>
          <w:sz w:val="22"/>
          <w:szCs w:val="22"/>
        </w:rPr>
        <w:t xml:space="preserve">Hold the </w:t>
      </w:r>
      <w:r w:rsidR="007202A2">
        <w:rPr>
          <w:rFonts w:cs="Times New Roman"/>
          <w:sz w:val="22"/>
          <w:szCs w:val="22"/>
        </w:rPr>
        <w:t>FlexPendant</w:t>
      </w:r>
      <w:r w:rsidRPr="00097A83">
        <w:rPr>
          <w:rFonts w:cs="Times New Roman"/>
          <w:sz w:val="22"/>
          <w:szCs w:val="22"/>
        </w:rPr>
        <w:t xml:space="preserve"> </w:t>
      </w:r>
      <w:r w:rsidRPr="00097A83">
        <w:rPr>
          <w:rFonts w:cs="Times New Roman"/>
          <w:b/>
          <w:sz w:val="22"/>
          <w:szCs w:val="22"/>
        </w:rPr>
        <w:t>Enable Switch</w:t>
      </w:r>
      <w:r w:rsidRPr="00097A83">
        <w:rPr>
          <w:rFonts w:cs="Times New Roman"/>
          <w:sz w:val="22"/>
          <w:szCs w:val="22"/>
        </w:rPr>
        <w:t xml:space="preserve"> (drives should power on</w:t>
      </w:r>
      <w:r w:rsidR="007202A2" w:rsidRPr="00097A83">
        <w:rPr>
          <w:rFonts w:cs="Times New Roman"/>
          <w:sz w:val="22"/>
          <w:szCs w:val="22"/>
        </w:rPr>
        <w:t>, see notes below</w:t>
      </w:r>
      <w:r w:rsidRPr="00097A83">
        <w:rPr>
          <w:rFonts w:cs="Times New Roman"/>
          <w:sz w:val="22"/>
          <w:szCs w:val="22"/>
        </w:rPr>
        <w:t>)</w:t>
      </w:r>
    </w:p>
    <w:p w14:paraId="3E4A904A" w14:textId="58FA1BE0" w:rsidR="00D70820" w:rsidRPr="00097A83" w:rsidRDefault="00D70820" w:rsidP="00097A83">
      <w:pPr>
        <w:pStyle w:val="ListParagraph"/>
        <w:numPr>
          <w:ilvl w:val="0"/>
          <w:numId w:val="13"/>
        </w:numPr>
        <w:jc w:val="both"/>
        <w:rPr>
          <w:rFonts w:cs="Times New Roman"/>
          <w:sz w:val="22"/>
          <w:szCs w:val="22"/>
        </w:rPr>
      </w:pPr>
      <w:r w:rsidRPr="00097A83">
        <w:rPr>
          <w:rFonts w:cs="Times New Roman"/>
          <w:sz w:val="22"/>
          <w:szCs w:val="22"/>
        </w:rPr>
        <w:t xml:space="preserve">Press the </w:t>
      </w:r>
      <w:r w:rsidRPr="00097A83">
        <w:rPr>
          <w:rFonts w:cs="Times New Roman"/>
          <w:b/>
          <w:sz w:val="22"/>
          <w:szCs w:val="22"/>
        </w:rPr>
        <w:t>PLAY</w:t>
      </w:r>
      <w:r w:rsidRPr="00097A83">
        <w:rPr>
          <w:rFonts w:cs="Times New Roman"/>
          <w:sz w:val="22"/>
          <w:szCs w:val="22"/>
        </w:rPr>
        <w:t xml:space="preserve"> soft key </w:t>
      </w:r>
      <w:r w:rsidR="007202A2">
        <w:rPr>
          <w:rFonts w:cs="Times New Roman"/>
          <w:sz w:val="22"/>
          <w:szCs w:val="22"/>
        </w:rPr>
        <w:t xml:space="preserve">on the FlexPendant </w:t>
      </w:r>
      <w:r w:rsidRPr="00097A83">
        <w:rPr>
          <w:rFonts w:cs="Times New Roman"/>
          <w:sz w:val="22"/>
          <w:szCs w:val="22"/>
        </w:rPr>
        <w:t>to run the program</w:t>
      </w:r>
    </w:p>
    <w:p w14:paraId="32BF9B1F" w14:textId="2666891C" w:rsidR="00D70820" w:rsidRPr="00097A83" w:rsidRDefault="00D70820" w:rsidP="00097A83">
      <w:pPr>
        <w:pStyle w:val="ListParagraph"/>
        <w:numPr>
          <w:ilvl w:val="0"/>
          <w:numId w:val="13"/>
        </w:numPr>
        <w:jc w:val="both"/>
        <w:rPr>
          <w:rFonts w:cs="Times New Roman"/>
          <w:sz w:val="22"/>
          <w:szCs w:val="22"/>
        </w:rPr>
      </w:pPr>
      <w:r w:rsidRPr="00097A83">
        <w:rPr>
          <w:rFonts w:cs="Times New Roman"/>
          <w:sz w:val="22"/>
          <w:szCs w:val="22"/>
        </w:rPr>
        <w:t>Execute the desired motion from the CRPI PC application</w:t>
      </w:r>
    </w:p>
    <w:p w14:paraId="23F65153" w14:textId="46A6BDD5" w:rsidR="00D70820" w:rsidRDefault="00D70820" w:rsidP="00D70820">
      <w:pPr>
        <w:jc w:val="both"/>
        <w:rPr>
          <w:rFonts w:cs="Times New Roman"/>
          <w:sz w:val="22"/>
          <w:szCs w:val="22"/>
        </w:rPr>
      </w:pPr>
    </w:p>
    <w:p w14:paraId="4D88EE87" w14:textId="47288A0B" w:rsidR="007202A2" w:rsidRDefault="00D70820" w:rsidP="00D70820">
      <w:pPr>
        <w:jc w:val="both"/>
        <w:rPr>
          <w:rFonts w:cs="Times New Roman"/>
          <w:sz w:val="22"/>
          <w:szCs w:val="22"/>
        </w:rPr>
      </w:pPr>
      <w:r>
        <w:rPr>
          <w:rFonts w:cs="Times New Roman"/>
          <w:sz w:val="22"/>
          <w:szCs w:val="22"/>
        </w:rPr>
        <w:t xml:space="preserve">Note that while operating in manual mode, the enabling switch </w:t>
      </w:r>
      <w:r w:rsidR="00E80BFA">
        <w:rPr>
          <w:rFonts w:cs="Times New Roman"/>
          <w:sz w:val="22"/>
          <w:szCs w:val="22"/>
        </w:rPr>
        <w:t>must be held continuously for the robot to move</w:t>
      </w:r>
      <w:r>
        <w:rPr>
          <w:rFonts w:cs="Times New Roman"/>
          <w:sz w:val="22"/>
          <w:szCs w:val="22"/>
        </w:rPr>
        <w:t>.</w:t>
      </w:r>
    </w:p>
    <w:p w14:paraId="6852BE0F" w14:textId="77777777" w:rsidR="007202A2" w:rsidRDefault="007202A2" w:rsidP="00D70820">
      <w:pPr>
        <w:jc w:val="both"/>
        <w:rPr>
          <w:rFonts w:cs="Times New Roman"/>
          <w:sz w:val="22"/>
          <w:szCs w:val="22"/>
        </w:rPr>
      </w:pPr>
    </w:p>
    <w:p w14:paraId="05CD69E0" w14:textId="6596724D" w:rsidR="00D70820" w:rsidRPr="00097A83" w:rsidRDefault="007202A2" w:rsidP="00D70820">
      <w:pPr>
        <w:jc w:val="both"/>
        <w:rPr>
          <w:rFonts w:cs="Times New Roman"/>
          <w:b/>
          <w:i/>
          <w:sz w:val="22"/>
          <w:szCs w:val="22"/>
        </w:rPr>
      </w:pPr>
      <w:r w:rsidRPr="00097A83">
        <w:rPr>
          <w:rFonts w:cs="Times New Roman"/>
          <w:b/>
          <w:i/>
          <w:sz w:val="22"/>
          <w:szCs w:val="22"/>
        </w:rPr>
        <w:t>IMPORTANT:  On the YuMi, the enable switch is disabled in system software, and does not impact the execution of the program.  As such, do not rely on the enabling device for operator safety.</w:t>
      </w:r>
    </w:p>
    <w:p w14:paraId="4DDDBF3E" w14:textId="77777777" w:rsidR="00D70820" w:rsidRPr="00D70820" w:rsidRDefault="00D70820" w:rsidP="00D70820">
      <w:pPr>
        <w:jc w:val="both"/>
        <w:rPr>
          <w:rFonts w:cs="Times New Roman"/>
          <w:sz w:val="22"/>
          <w:szCs w:val="22"/>
        </w:rPr>
      </w:pPr>
    </w:p>
    <w:p w14:paraId="6942A3DB" w14:textId="6E7872B7" w:rsidR="00D70820" w:rsidRDefault="007202A2" w:rsidP="00D70820">
      <w:pPr>
        <w:jc w:val="both"/>
        <w:rPr>
          <w:rFonts w:cs="Times New Roman"/>
          <w:sz w:val="22"/>
          <w:szCs w:val="22"/>
        </w:rPr>
      </w:pPr>
      <w:r>
        <w:rPr>
          <w:rFonts w:cs="Times New Roman"/>
          <w:sz w:val="22"/>
          <w:szCs w:val="22"/>
        </w:rPr>
        <w:t>To run the server in automatic mode:</w:t>
      </w:r>
    </w:p>
    <w:p w14:paraId="1DD5C9A6" w14:textId="2DA59FD3" w:rsidR="007202A2" w:rsidRDefault="007202A2" w:rsidP="00D70820">
      <w:pPr>
        <w:jc w:val="both"/>
        <w:rPr>
          <w:rFonts w:cs="Times New Roman"/>
          <w:sz w:val="22"/>
          <w:szCs w:val="22"/>
        </w:rPr>
      </w:pPr>
    </w:p>
    <w:p w14:paraId="38AC9E7C" w14:textId="5C719820" w:rsidR="00D70820" w:rsidRPr="00097A83" w:rsidRDefault="00D70820" w:rsidP="00097A83">
      <w:pPr>
        <w:pStyle w:val="ListParagraph"/>
        <w:numPr>
          <w:ilvl w:val="0"/>
          <w:numId w:val="14"/>
        </w:numPr>
        <w:jc w:val="both"/>
        <w:rPr>
          <w:rFonts w:cs="Times New Roman"/>
          <w:sz w:val="22"/>
          <w:szCs w:val="22"/>
        </w:rPr>
      </w:pPr>
      <w:r w:rsidRPr="00097A83">
        <w:rPr>
          <w:rFonts w:cs="Times New Roman"/>
          <w:sz w:val="22"/>
          <w:szCs w:val="22"/>
        </w:rPr>
        <w:t xml:space="preserve">Press the </w:t>
      </w:r>
      <w:r w:rsidRPr="00097A83">
        <w:rPr>
          <w:rFonts w:cs="Times New Roman"/>
          <w:b/>
          <w:sz w:val="22"/>
          <w:szCs w:val="22"/>
        </w:rPr>
        <w:t>Drives On</w:t>
      </w:r>
      <w:r w:rsidRPr="00097A83">
        <w:rPr>
          <w:rFonts w:cs="Times New Roman"/>
          <w:sz w:val="22"/>
          <w:szCs w:val="22"/>
        </w:rPr>
        <w:t xml:space="preserve"> button on the controller</w:t>
      </w:r>
      <w:r w:rsidR="007202A2" w:rsidRPr="00097A83">
        <w:rPr>
          <w:rFonts w:cs="Times New Roman"/>
          <w:sz w:val="22"/>
          <w:szCs w:val="22"/>
        </w:rPr>
        <w:t xml:space="preserve"> (for the YuMi, this is accomplished through the FlexPendant)</w:t>
      </w:r>
    </w:p>
    <w:p w14:paraId="00C8E171" w14:textId="5A62F081" w:rsidR="00D70820" w:rsidRDefault="00D70820" w:rsidP="007202A2">
      <w:pPr>
        <w:pStyle w:val="ListParagraph"/>
        <w:numPr>
          <w:ilvl w:val="0"/>
          <w:numId w:val="14"/>
        </w:numPr>
        <w:jc w:val="both"/>
        <w:rPr>
          <w:rFonts w:cs="Times New Roman"/>
          <w:sz w:val="22"/>
          <w:szCs w:val="22"/>
        </w:rPr>
      </w:pPr>
      <w:r w:rsidRPr="00097A83">
        <w:rPr>
          <w:rFonts w:cs="Times New Roman"/>
          <w:sz w:val="22"/>
          <w:szCs w:val="22"/>
        </w:rPr>
        <w:t xml:space="preserve">Press the </w:t>
      </w:r>
      <w:r w:rsidRPr="00097A83">
        <w:rPr>
          <w:rFonts w:cs="Times New Roman"/>
          <w:b/>
          <w:sz w:val="22"/>
          <w:szCs w:val="22"/>
        </w:rPr>
        <w:t>PLAY</w:t>
      </w:r>
      <w:r w:rsidRPr="00097A83">
        <w:rPr>
          <w:rFonts w:cs="Times New Roman"/>
          <w:sz w:val="22"/>
          <w:szCs w:val="22"/>
        </w:rPr>
        <w:t xml:space="preserve"> </w:t>
      </w:r>
      <w:r w:rsidR="007202A2" w:rsidRPr="00097A83">
        <w:rPr>
          <w:rFonts w:cs="Times New Roman"/>
          <w:sz w:val="22"/>
          <w:szCs w:val="22"/>
        </w:rPr>
        <w:t>soft key on the FlexPendant</w:t>
      </w:r>
      <w:r w:rsidRPr="00097A83">
        <w:rPr>
          <w:rFonts w:cs="Times New Roman"/>
          <w:sz w:val="22"/>
          <w:szCs w:val="22"/>
        </w:rPr>
        <w:t xml:space="preserve"> to run the program</w:t>
      </w:r>
    </w:p>
    <w:p w14:paraId="20B17C87" w14:textId="48108C52" w:rsidR="00E80BFA" w:rsidRPr="00097A83" w:rsidRDefault="00E80BFA" w:rsidP="00097A83">
      <w:pPr>
        <w:pStyle w:val="ListParagraph"/>
        <w:numPr>
          <w:ilvl w:val="0"/>
          <w:numId w:val="14"/>
        </w:numPr>
        <w:jc w:val="both"/>
        <w:rPr>
          <w:rFonts w:cs="Times New Roman"/>
          <w:sz w:val="22"/>
          <w:szCs w:val="22"/>
        </w:rPr>
      </w:pPr>
      <w:r w:rsidRPr="001C3722">
        <w:rPr>
          <w:rFonts w:cs="Times New Roman"/>
          <w:sz w:val="22"/>
          <w:szCs w:val="22"/>
        </w:rPr>
        <w:t>Execute the desired motion from the CRPI PC application</w:t>
      </w:r>
    </w:p>
    <w:p w14:paraId="0C66CEA3" w14:textId="77777777" w:rsidR="00884F1A" w:rsidRDefault="00884F1A">
      <w:pPr>
        <w:rPr>
          <w:rFonts w:eastAsiaTheme="majorEastAsia" w:cstheme="majorBidi"/>
          <w:b/>
          <w:bCs/>
          <w:color w:val="000000" w:themeColor="text1"/>
        </w:rPr>
      </w:pPr>
      <w:bookmarkStart w:id="72" w:name="_Toc285174005"/>
      <w:r>
        <w:br w:type="page"/>
      </w:r>
    </w:p>
    <w:p w14:paraId="2448883E" w14:textId="2C6CF177" w:rsidR="00884F1A" w:rsidRPr="0055091C" w:rsidRDefault="00884F1A" w:rsidP="00884F1A">
      <w:pPr>
        <w:pStyle w:val="Heading1"/>
      </w:pPr>
      <w:bookmarkStart w:id="73" w:name="_Toc21588917"/>
      <w:bookmarkEnd w:id="72"/>
      <w:r>
        <w:lastRenderedPageBreak/>
        <w:t>Example CRPI Program</w:t>
      </w:r>
      <w:bookmarkEnd w:id="73"/>
    </w:p>
    <w:p w14:paraId="0D9F6A6C" w14:textId="77777777" w:rsidR="00884F1A" w:rsidRPr="0055091C" w:rsidRDefault="00884F1A" w:rsidP="00884F1A">
      <w:pPr>
        <w:jc w:val="both"/>
        <w:rPr>
          <w:rFonts w:cs="Times New Roman"/>
          <w:sz w:val="22"/>
          <w:szCs w:val="22"/>
        </w:rPr>
      </w:pPr>
    </w:p>
    <w:p w14:paraId="3603F7B4" w14:textId="77777777" w:rsidR="00940836" w:rsidRDefault="00940836" w:rsidP="00940836">
      <w:pPr>
        <w:rPr>
          <w:rFonts w:ascii="Courier New" w:hAnsi="Courier New" w:cs="Courier New"/>
          <w:sz w:val="18"/>
          <w:szCs w:val="18"/>
        </w:rPr>
      </w:pPr>
    </w:p>
    <w:p w14:paraId="118944FF"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&lt;stdlib.h&gt;</w:t>
      </w:r>
    </w:p>
    <w:p w14:paraId="5A28A6E1"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&lt;iostream&gt;</w:t>
      </w:r>
    </w:p>
    <w:p w14:paraId="24BD7D8C"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&lt;time.h&gt;</w:t>
      </w:r>
    </w:p>
    <w:p w14:paraId="148635E9"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"crpi_robot.h"</w:t>
      </w:r>
    </w:p>
    <w:p w14:paraId="0B4B1455" w14:textId="2D6B7B13"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"crpi_</w:t>
      </w:r>
      <w:r w:rsidR="0024032E">
        <w:rPr>
          <w:rFonts w:ascii="Courier New" w:hAnsi="Courier New" w:cs="Courier New"/>
          <w:sz w:val="18"/>
          <w:szCs w:val="18"/>
        </w:rPr>
        <w:t>universal</w:t>
      </w:r>
      <w:r w:rsidRPr="00940836">
        <w:rPr>
          <w:rFonts w:ascii="Courier New" w:hAnsi="Courier New" w:cs="Courier New"/>
          <w:sz w:val="18"/>
          <w:szCs w:val="18"/>
        </w:rPr>
        <w:t>.h"</w:t>
      </w:r>
    </w:p>
    <w:p w14:paraId="6C2A3C10" w14:textId="274E616F" w:rsidR="00940836" w:rsidRPr="00940836" w:rsidRDefault="00940836" w:rsidP="00097A83">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#include "ulapi.h"</w:t>
      </w:r>
    </w:p>
    <w:p w14:paraId="0D12E351" w14:textId="11EF7116" w:rsidR="00940836" w:rsidRPr="00940836" w:rsidRDefault="00940836" w:rsidP="0049754E">
      <w:pPr>
        <w:tabs>
          <w:tab w:val="left" w:pos="360"/>
          <w:tab w:val="left" w:pos="720"/>
          <w:tab w:val="left" w:pos="1080"/>
        </w:tabs>
        <w:rPr>
          <w:rFonts w:ascii="Courier New" w:hAnsi="Courier New" w:cs="Courier New"/>
          <w:sz w:val="18"/>
          <w:szCs w:val="18"/>
        </w:rPr>
      </w:pPr>
    </w:p>
    <w:p w14:paraId="28A763DB"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using namespace crpi_robot;</w:t>
      </w:r>
    </w:p>
    <w:p w14:paraId="38AEA2B3" w14:textId="77777777" w:rsidR="00940836" w:rsidRPr="00940836" w:rsidRDefault="00940836" w:rsidP="0049754E">
      <w:pPr>
        <w:tabs>
          <w:tab w:val="left" w:pos="360"/>
          <w:tab w:val="left" w:pos="720"/>
          <w:tab w:val="left" w:pos="1080"/>
        </w:tabs>
        <w:rPr>
          <w:rFonts w:ascii="Courier New" w:hAnsi="Courier New" w:cs="Courier New"/>
          <w:sz w:val="18"/>
          <w:szCs w:val="18"/>
        </w:rPr>
      </w:pPr>
      <w:r w:rsidRPr="00940836">
        <w:rPr>
          <w:rFonts w:ascii="Courier New" w:hAnsi="Courier New" w:cs="Courier New"/>
          <w:sz w:val="18"/>
          <w:szCs w:val="18"/>
        </w:rPr>
        <w:t>using namespace std;</w:t>
      </w:r>
    </w:p>
    <w:p w14:paraId="245B0404" w14:textId="0C96F93D" w:rsidR="00940836" w:rsidRDefault="00940836" w:rsidP="0049754E">
      <w:pPr>
        <w:tabs>
          <w:tab w:val="left" w:pos="360"/>
          <w:tab w:val="left" w:pos="720"/>
          <w:tab w:val="left" w:pos="1080"/>
        </w:tabs>
        <w:rPr>
          <w:rFonts w:ascii="Courier New" w:hAnsi="Courier New" w:cs="Courier New"/>
          <w:sz w:val="18"/>
          <w:szCs w:val="18"/>
        </w:rPr>
      </w:pPr>
    </w:p>
    <w:p w14:paraId="11E99307" w14:textId="52B928B2" w:rsidR="00940836" w:rsidRDefault="00940836" w:rsidP="0049754E">
      <w:pPr>
        <w:tabs>
          <w:tab w:val="left" w:pos="360"/>
          <w:tab w:val="left" w:pos="720"/>
          <w:tab w:val="left" w:pos="1080"/>
        </w:tabs>
        <w:rPr>
          <w:rFonts w:ascii="Courier New" w:hAnsi="Courier New" w:cs="Courier New"/>
          <w:sz w:val="18"/>
          <w:szCs w:val="18"/>
        </w:rPr>
      </w:pPr>
      <w:r>
        <w:rPr>
          <w:rFonts w:ascii="Courier New" w:hAnsi="Courier New" w:cs="Courier New"/>
          <w:sz w:val="18"/>
          <w:szCs w:val="18"/>
        </w:rPr>
        <w:t>void main()</w:t>
      </w:r>
    </w:p>
    <w:p w14:paraId="67571237" w14:textId="15284485" w:rsidR="00940836" w:rsidRDefault="00940836" w:rsidP="0049754E">
      <w:pPr>
        <w:tabs>
          <w:tab w:val="left" w:pos="360"/>
          <w:tab w:val="left" w:pos="720"/>
          <w:tab w:val="left" w:pos="1080"/>
        </w:tabs>
        <w:rPr>
          <w:rFonts w:ascii="Courier New" w:hAnsi="Courier New" w:cs="Courier New"/>
          <w:sz w:val="18"/>
          <w:szCs w:val="18"/>
        </w:rPr>
      </w:pPr>
      <w:r>
        <w:rPr>
          <w:rFonts w:ascii="Courier New" w:hAnsi="Courier New" w:cs="Courier New"/>
          <w:sz w:val="18"/>
          <w:szCs w:val="18"/>
        </w:rPr>
        <w:t>{</w:t>
      </w:r>
    </w:p>
    <w:p w14:paraId="44D9665A" w14:textId="391A0C33" w:rsidR="0049754E" w:rsidRDefault="0049754E" w:rsidP="0049754E">
      <w:pPr>
        <w:tabs>
          <w:tab w:val="left" w:pos="360"/>
          <w:tab w:val="left" w:pos="720"/>
          <w:tab w:val="left" w:pos="1080"/>
        </w:tabs>
        <w:rPr>
          <w:rFonts w:ascii="Courier New" w:hAnsi="Courier New" w:cs="Courier New"/>
          <w:sz w:val="18"/>
          <w:szCs w:val="18"/>
        </w:rPr>
      </w:pPr>
      <w:r>
        <w:rPr>
          <w:rFonts w:ascii="Courier New" w:hAnsi="Courier New" w:cs="Courier New"/>
          <w:sz w:val="18"/>
          <w:szCs w:val="18"/>
        </w:rPr>
        <w:tab/>
        <w:t>//! Create the robot object</w:t>
      </w:r>
    </w:p>
    <w:p w14:paraId="0EDEF2D0" w14:textId="4D78F2A1" w:rsidR="00940836"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hAnsi="Courier New" w:cs="Courier New"/>
          <w:sz w:val="18"/>
          <w:szCs w:val="18"/>
        </w:rPr>
        <w:tab/>
      </w:r>
      <w:r w:rsidR="00940836" w:rsidRPr="00097A83">
        <w:rPr>
          <w:rFonts w:ascii="Courier New" w:eastAsiaTheme="majorEastAsia" w:hAnsi="Courier New" w:cs="Courier New"/>
          <w:bCs/>
          <w:color w:val="000000" w:themeColor="text1"/>
          <w:sz w:val="18"/>
          <w:szCs w:val="18"/>
        </w:rPr>
        <w:t>CrpiRobot&lt;CrpiUniversal&gt; arm("universal_ur5.xml");</w:t>
      </w:r>
    </w:p>
    <w:p w14:paraId="42AEBB4E" w14:textId="29E98416"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7E7D10C3" w14:textId="7CC1C5C7" w:rsidR="0049754E"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Configure the default units</w:t>
      </w:r>
    </w:p>
    <w:p w14:paraId="74FC2492" w14:textId="050CF584" w:rsidR="00940836"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sidR="00940836" w:rsidRPr="00097A83">
        <w:rPr>
          <w:rFonts w:ascii="Courier New" w:eastAsiaTheme="majorEastAsia" w:hAnsi="Courier New" w:cs="Courier New"/>
          <w:bCs/>
          <w:color w:val="000000" w:themeColor="text1"/>
          <w:sz w:val="18"/>
          <w:szCs w:val="18"/>
        </w:rPr>
        <w:t>arm.SetAngleUnits("degree");</w:t>
      </w:r>
    </w:p>
    <w:p w14:paraId="0813FCE3" w14:textId="4D11F5E2" w:rsidR="00940836"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sidR="00940836" w:rsidRPr="00097A83">
        <w:rPr>
          <w:rFonts w:ascii="Courier New" w:eastAsiaTheme="majorEastAsia" w:hAnsi="Courier New" w:cs="Courier New"/>
          <w:bCs/>
          <w:color w:val="000000" w:themeColor="text1"/>
          <w:sz w:val="18"/>
          <w:szCs w:val="18"/>
        </w:rPr>
        <w:t>arm.SetLengthUnits("mm");</w:t>
      </w:r>
    </w:p>
    <w:p w14:paraId="01D95015" w14:textId="70CA4F86"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1C59C051" w14:textId="6DD73251" w:rsidR="0049754E"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Couple the robot with the parallel gripper tool</w:t>
      </w:r>
    </w:p>
    <w:p w14:paraId="7E6DAF25" w14:textId="7E3CC9C7" w:rsidR="00940836" w:rsidRPr="00097A83" w:rsidRDefault="00940836">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sidRPr="00097A83">
        <w:rPr>
          <w:rFonts w:ascii="Courier New" w:eastAsiaTheme="majorEastAsia" w:hAnsi="Courier New" w:cs="Courier New"/>
          <w:bCs/>
          <w:color w:val="000000" w:themeColor="text1"/>
          <w:sz w:val="18"/>
          <w:szCs w:val="18"/>
        </w:rPr>
        <w:t xml:space="preserve">  </w:t>
      </w:r>
      <w:r w:rsidR="0049754E">
        <w:rPr>
          <w:rFonts w:ascii="Courier New" w:eastAsiaTheme="majorEastAsia" w:hAnsi="Courier New" w:cs="Courier New"/>
          <w:bCs/>
          <w:color w:val="000000" w:themeColor="text1"/>
          <w:sz w:val="18"/>
          <w:szCs w:val="18"/>
        </w:rPr>
        <w:tab/>
      </w:r>
      <w:r w:rsidRPr="00097A83">
        <w:rPr>
          <w:rFonts w:ascii="Courier New" w:eastAsiaTheme="majorEastAsia" w:hAnsi="Courier New" w:cs="Courier New"/>
          <w:bCs/>
          <w:color w:val="000000" w:themeColor="text1"/>
          <w:sz w:val="18"/>
          <w:szCs w:val="18"/>
        </w:rPr>
        <w:t>arm.Couple("gripper_parallel");</w:t>
      </w:r>
    </w:p>
    <w:p w14:paraId="17555052" w14:textId="6CFFAE83"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27D6B687" w14:textId="6961A5A4" w:rsidR="0049754E"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Temporary storage for current and target poses</w:t>
      </w:r>
    </w:p>
    <w:p w14:paraId="3EF71A01" w14:textId="2BDC1F24" w:rsidR="00940836" w:rsidRPr="00097A83"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sidRPr="00097A83">
        <w:rPr>
          <w:rFonts w:ascii="Courier New" w:eastAsiaTheme="majorEastAsia" w:hAnsi="Courier New" w:cs="Courier New"/>
          <w:bCs/>
          <w:color w:val="000000" w:themeColor="text1"/>
          <w:sz w:val="18"/>
          <w:szCs w:val="18"/>
        </w:rPr>
        <w:t xml:space="preserve">  </w:t>
      </w:r>
      <w:r w:rsidR="0049754E">
        <w:rPr>
          <w:rFonts w:ascii="Courier New" w:eastAsiaTheme="majorEastAsia" w:hAnsi="Courier New" w:cs="Courier New"/>
          <w:bCs/>
          <w:color w:val="000000" w:themeColor="text1"/>
          <w:sz w:val="18"/>
          <w:szCs w:val="18"/>
        </w:rPr>
        <w:tab/>
      </w:r>
      <w:r w:rsidRPr="00097A83">
        <w:rPr>
          <w:rFonts w:ascii="Courier New" w:eastAsiaTheme="majorEastAsia" w:hAnsi="Courier New" w:cs="Courier New"/>
          <w:bCs/>
          <w:color w:val="000000" w:themeColor="text1"/>
          <w:sz w:val="18"/>
          <w:szCs w:val="18"/>
        </w:rPr>
        <w:t xml:space="preserve">robotPose </w:t>
      </w:r>
      <w:r w:rsidR="0049754E">
        <w:rPr>
          <w:rFonts w:ascii="Courier New" w:eastAsiaTheme="majorEastAsia" w:hAnsi="Courier New" w:cs="Courier New"/>
          <w:bCs/>
          <w:color w:val="000000" w:themeColor="text1"/>
          <w:sz w:val="18"/>
          <w:szCs w:val="18"/>
        </w:rPr>
        <w:t>curPose</w:t>
      </w:r>
      <w:r w:rsidRPr="00097A83">
        <w:rPr>
          <w:rFonts w:ascii="Courier New" w:eastAsiaTheme="majorEastAsia" w:hAnsi="Courier New" w:cs="Courier New"/>
          <w:bCs/>
          <w:color w:val="000000" w:themeColor="text1"/>
          <w:sz w:val="18"/>
          <w:szCs w:val="18"/>
        </w:rPr>
        <w:t xml:space="preserve">, </w:t>
      </w:r>
      <w:r w:rsidR="0049754E">
        <w:rPr>
          <w:rFonts w:ascii="Courier New" w:eastAsiaTheme="majorEastAsia" w:hAnsi="Courier New" w:cs="Courier New"/>
          <w:bCs/>
          <w:color w:val="000000" w:themeColor="text1"/>
          <w:sz w:val="18"/>
          <w:szCs w:val="18"/>
        </w:rPr>
        <w:t>new</w:t>
      </w:r>
      <w:r w:rsidRPr="00097A83">
        <w:rPr>
          <w:rFonts w:ascii="Courier New" w:eastAsiaTheme="majorEastAsia" w:hAnsi="Courier New" w:cs="Courier New"/>
          <w:bCs/>
          <w:color w:val="000000" w:themeColor="text1"/>
          <w:sz w:val="18"/>
          <w:szCs w:val="18"/>
        </w:rPr>
        <w:t>Pose;</w:t>
      </w:r>
    </w:p>
    <w:p w14:paraId="02CA6620" w14:textId="0621CB7E" w:rsidR="00940836" w:rsidRDefault="00940836"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5988542C" w14:textId="2FEE4936" w:rsidR="0049754E" w:rsidRPr="00097A83"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Get the current pose of the robot</w:t>
      </w:r>
    </w:p>
    <w:p w14:paraId="4BE57575" w14:textId="14F71352" w:rsidR="00940836"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arm.GetRobotPose(&amp;curPose);</w:t>
      </w:r>
    </w:p>
    <w:p w14:paraId="65ACEB88" w14:textId="2118045D" w:rsidR="0024032E"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curPose.print();</w:t>
      </w:r>
    </w:p>
    <w:p w14:paraId="52CFAE19" w14:textId="60F8124D"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27E304E4" w14:textId="63A3B6CE"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Set a new pose target for 10 mm higher than the current position</w:t>
      </w:r>
    </w:p>
    <w:p w14:paraId="73F353BA" w14:textId="117B749D"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newPose = curPose;</w:t>
      </w:r>
    </w:p>
    <w:p w14:paraId="1F7AC93F" w14:textId="249EB0D7" w:rsidR="0049754E" w:rsidRDefault="0049754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newPose.z += 10.0f;</w:t>
      </w:r>
    </w:p>
    <w:p w14:paraId="01C1BD4A" w14:textId="238DEC90" w:rsidR="00C35BEA" w:rsidRDefault="00C35BEA"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p>
    <w:p w14:paraId="16B905BD" w14:textId="1FE72C68" w:rsidR="00C35BEA" w:rsidRDefault="00C35BEA"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 Move robot</w:t>
      </w:r>
    </w:p>
    <w:p w14:paraId="3C54DD7A" w14:textId="1FEDAC7E" w:rsidR="00940836" w:rsidRPr="00097A83" w:rsidRDefault="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sidR="00940836" w:rsidRPr="00097A83">
        <w:rPr>
          <w:rFonts w:ascii="Courier New" w:eastAsiaTheme="majorEastAsia" w:hAnsi="Courier New" w:cs="Courier New"/>
          <w:bCs/>
          <w:color w:val="000000" w:themeColor="text1"/>
          <w:sz w:val="18"/>
          <w:szCs w:val="18"/>
        </w:rPr>
        <w:t>if (arm.MoveStraightTo (</w:t>
      </w:r>
      <w:r>
        <w:rPr>
          <w:rFonts w:ascii="Courier New" w:eastAsiaTheme="majorEastAsia" w:hAnsi="Courier New" w:cs="Courier New"/>
          <w:bCs/>
          <w:color w:val="000000" w:themeColor="text1"/>
          <w:sz w:val="18"/>
          <w:szCs w:val="18"/>
        </w:rPr>
        <w:t>newPose</w:t>
      </w:r>
      <w:r w:rsidR="00940836" w:rsidRPr="00097A83">
        <w:rPr>
          <w:rFonts w:ascii="Courier New" w:eastAsiaTheme="majorEastAsia" w:hAnsi="Courier New" w:cs="Courier New"/>
          <w:bCs/>
          <w:color w:val="000000" w:themeColor="text1"/>
          <w:sz w:val="18"/>
          <w:szCs w:val="18"/>
        </w:rPr>
        <w:t>) == CANON_SUCCESS)</w:t>
      </w:r>
    </w:p>
    <w:p w14:paraId="1EC16278" w14:textId="3D6CAF2A" w:rsidR="00940836" w:rsidRDefault="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sidR="00940836" w:rsidRPr="00097A83">
        <w:rPr>
          <w:rFonts w:ascii="Courier New" w:eastAsiaTheme="majorEastAsia" w:hAnsi="Courier New" w:cs="Courier New"/>
          <w:bCs/>
          <w:color w:val="000000" w:themeColor="text1"/>
          <w:sz w:val="18"/>
          <w:szCs w:val="18"/>
        </w:rPr>
        <w:t>{</w:t>
      </w:r>
    </w:p>
    <w:p w14:paraId="0D88A78B" w14:textId="6D922DBC" w:rsidR="00097A83" w:rsidRDefault="00097A83">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Set the robot digital output on channel 0 to high</w:t>
      </w:r>
    </w:p>
    <w:p w14:paraId="411A5996" w14:textId="257966E2" w:rsidR="00097A83" w:rsidRDefault="00097A83">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arm.setRobotDO(0, 1)</w:t>
      </w:r>
    </w:p>
    <w:p w14:paraId="11CDB7F9" w14:textId="2BCA1646" w:rsidR="00C35BEA" w:rsidRPr="00097A83" w:rsidRDefault="00C35BEA">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Display the updated position</w:t>
      </w:r>
    </w:p>
    <w:p w14:paraId="7BEB6491" w14:textId="5BF45C56" w:rsidR="00940836" w:rsidRDefault="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r>
      <w:r w:rsidR="0024032E">
        <w:rPr>
          <w:rFonts w:ascii="Courier New" w:eastAsiaTheme="majorEastAsia" w:hAnsi="Courier New" w:cs="Courier New"/>
          <w:bCs/>
          <w:color w:val="000000" w:themeColor="text1"/>
          <w:sz w:val="18"/>
          <w:szCs w:val="18"/>
        </w:rPr>
        <w:t>arm.GetRobotPose(&amp;curPose);</w:t>
      </w:r>
    </w:p>
    <w:p w14:paraId="488749AD" w14:textId="1BF171F2" w:rsidR="0024032E" w:rsidRDefault="0024032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curPose.print();</w:t>
      </w:r>
    </w:p>
    <w:p w14:paraId="18AD1E78" w14:textId="3FFCE267" w:rsidR="00097A83" w:rsidRDefault="00097A83">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Set the robot digital output on channel 0 to low</w:t>
      </w:r>
    </w:p>
    <w:p w14:paraId="71C58DE5" w14:textId="6E5DF47E" w:rsidR="00097A83" w:rsidRPr="00097A83" w:rsidRDefault="00097A83">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arm.setRobotDO(0, 0);</w:t>
      </w:r>
    </w:p>
    <w:p w14:paraId="4BE303F4" w14:textId="5B851A08" w:rsidR="00940836" w:rsidRDefault="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sidR="00940836" w:rsidRPr="00097A83">
        <w:rPr>
          <w:rFonts w:ascii="Courier New" w:eastAsiaTheme="majorEastAsia" w:hAnsi="Courier New" w:cs="Courier New"/>
          <w:bCs/>
          <w:color w:val="000000" w:themeColor="text1"/>
          <w:sz w:val="18"/>
          <w:szCs w:val="18"/>
        </w:rPr>
        <w:t>}</w:t>
      </w:r>
    </w:p>
    <w:p w14:paraId="1C448C16" w14:textId="52E4F727" w:rsidR="0024032E" w:rsidRDefault="0024032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else</w:t>
      </w:r>
    </w:p>
    <w:p w14:paraId="7F111CCA" w14:textId="01E1688B" w:rsidR="0024032E" w:rsidRDefault="0024032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w:t>
      </w:r>
    </w:p>
    <w:p w14:paraId="3F74457B" w14:textId="2301E0B7" w:rsidR="00C35BEA" w:rsidRDefault="00C35BEA">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t>//! Oops, something went wrong</w:t>
      </w:r>
    </w:p>
    <w:p w14:paraId="63D6A7B8" w14:textId="2BB96970" w:rsidR="0024032E" w:rsidRDefault="0024032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r>
      <w:r>
        <w:rPr>
          <w:rFonts w:ascii="Courier New" w:eastAsiaTheme="majorEastAsia" w:hAnsi="Courier New" w:cs="Courier New"/>
          <w:bCs/>
          <w:color w:val="000000" w:themeColor="text1"/>
          <w:sz w:val="18"/>
          <w:szCs w:val="18"/>
        </w:rPr>
        <w:tab/>
      </w:r>
      <w:r w:rsidR="00C35BEA">
        <w:rPr>
          <w:rFonts w:ascii="Courier New" w:eastAsiaTheme="majorEastAsia" w:hAnsi="Courier New" w:cs="Courier New"/>
          <w:bCs/>
          <w:color w:val="000000" w:themeColor="text1"/>
          <w:sz w:val="18"/>
          <w:szCs w:val="18"/>
        </w:rPr>
        <w:t>c</w:t>
      </w:r>
      <w:r>
        <w:rPr>
          <w:rFonts w:ascii="Courier New" w:eastAsiaTheme="majorEastAsia" w:hAnsi="Courier New" w:cs="Courier New"/>
          <w:bCs/>
          <w:color w:val="000000" w:themeColor="text1"/>
          <w:sz w:val="18"/>
          <w:szCs w:val="18"/>
        </w:rPr>
        <w:t>out &lt;&lt; “Could not move robot.” &lt;&lt; endl;</w:t>
      </w:r>
    </w:p>
    <w:p w14:paraId="44D57409" w14:textId="5BE68BC5" w:rsidR="0024032E" w:rsidRPr="00097A83" w:rsidRDefault="0024032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ab/>
        <w:t>}</w:t>
      </w:r>
    </w:p>
    <w:p w14:paraId="48D81272" w14:textId="3FD2C5AD" w:rsidR="00884F1A" w:rsidRPr="00097A83" w:rsidRDefault="0024032E" w:rsidP="0049754E">
      <w:pPr>
        <w:tabs>
          <w:tab w:val="left" w:pos="360"/>
          <w:tab w:val="left" w:pos="720"/>
          <w:tab w:val="left" w:pos="1080"/>
          <w:tab w:val="left" w:pos="1440"/>
          <w:tab w:val="left" w:pos="1800"/>
          <w:tab w:val="left" w:pos="2160"/>
          <w:tab w:val="left" w:pos="2520"/>
          <w:tab w:val="left" w:pos="2880"/>
          <w:tab w:val="left" w:pos="3240"/>
          <w:tab w:val="left" w:pos="3600"/>
        </w:tabs>
        <w:rPr>
          <w:rFonts w:ascii="Courier New" w:eastAsiaTheme="majorEastAsia" w:hAnsi="Courier New" w:cs="Courier New"/>
          <w:bCs/>
          <w:color w:val="000000" w:themeColor="text1"/>
          <w:sz w:val="18"/>
          <w:szCs w:val="18"/>
        </w:rPr>
      </w:pPr>
      <w:r>
        <w:rPr>
          <w:rFonts w:ascii="Courier New" w:eastAsiaTheme="majorEastAsia" w:hAnsi="Courier New" w:cs="Courier New"/>
          <w:bCs/>
          <w:color w:val="000000" w:themeColor="text1"/>
          <w:sz w:val="18"/>
          <w:szCs w:val="18"/>
        </w:rPr>
        <w:t>}</w:t>
      </w:r>
    </w:p>
    <w:sectPr w:rsidR="00884F1A" w:rsidRPr="00097A83" w:rsidSect="00D766A8">
      <w:footerReference w:type="even" r:id="rId10"/>
      <w:footerReference w:type="defaul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12AD3" w14:textId="77777777" w:rsidR="00F775B8" w:rsidRDefault="00F775B8" w:rsidP="0033248E">
      <w:r>
        <w:separator/>
      </w:r>
    </w:p>
  </w:endnote>
  <w:endnote w:type="continuationSeparator" w:id="0">
    <w:p w14:paraId="7EDDB75D" w14:textId="77777777" w:rsidR="00F775B8" w:rsidRDefault="00F775B8" w:rsidP="00332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0E1DA" w14:textId="77777777" w:rsidR="005A51B3" w:rsidRDefault="005A51B3" w:rsidP="003131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53585" w14:textId="77777777" w:rsidR="005A51B3" w:rsidRDefault="005A51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F747" w14:textId="754730F4" w:rsidR="005A51B3" w:rsidRPr="0044553C" w:rsidRDefault="005A51B3" w:rsidP="00313104">
    <w:pPr>
      <w:pStyle w:val="Footer"/>
      <w:framePr w:wrap="around" w:vAnchor="text" w:hAnchor="margin" w:xAlign="center" w:y="1"/>
      <w:rPr>
        <w:rStyle w:val="PageNumber"/>
        <w:sz w:val="22"/>
        <w:szCs w:val="22"/>
      </w:rPr>
    </w:pPr>
    <w:r w:rsidRPr="0044553C">
      <w:rPr>
        <w:rStyle w:val="PageNumber"/>
        <w:sz w:val="22"/>
        <w:szCs w:val="22"/>
      </w:rPr>
      <w:fldChar w:fldCharType="begin"/>
    </w:r>
    <w:r w:rsidRPr="0044553C">
      <w:rPr>
        <w:rStyle w:val="PageNumber"/>
        <w:sz w:val="22"/>
        <w:szCs w:val="22"/>
      </w:rPr>
      <w:instrText xml:space="preserve">PAGE  </w:instrText>
    </w:r>
    <w:r w:rsidRPr="0044553C">
      <w:rPr>
        <w:rStyle w:val="PageNumber"/>
        <w:sz w:val="22"/>
        <w:szCs w:val="22"/>
      </w:rPr>
      <w:fldChar w:fldCharType="separate"/>
    </w:r>
    <w:r>
      <w:rPr>
        <w:rStyle w:val="PageNumber"/>
        <w:noProof/>
        <w:sz w:val="22"/>
        <w:szCs w:val="22"/>
      </w:rPr>
      <w:t>4</w:t>
    </w:r>
    <w:r w:rsidRPr="0044553C">
      <w:rPr>
        <w:rStyle w:val="PageNumber"/>
        <w:sz w:val="22"/>
        <w:szCs w:val="22"/>
      </w:rPr>
      <w:fldChar w:fldCharType="end"/>
    </w:r>
  </w:p>
  <w:p w14:paraId="05441BCA" w14:textId="77777777" w:rsidR="005A51B3" w:rsidRDefault="005A5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74BF" w14:textId="77777777" w:rsidR="00F775B8" w:rsidRDefault="00F775B8" w:rsidP="0033248E">
      <w:r>
        <w:separator/>
      </w:r>
    </w:p>
  </w:footnote>
  <w:footnote w:type="continuationSeparator" w:id="0">
    <w:p w14:paraId="33BC062A" w14:textId="77777777" w:rsidR="00F775B8" w:rsidRDefault="00F775B8" w:rsidP="003324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2F42"/>
    <w:multiLevelType w:val="hybridMultilevel"/>
    <w:tmpl w:val="87DCAA86"/>
    <w:lvl w:ilvl="0" w:tplc="81F044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C06F9"/>
    <w:multiLevelType w:val="hybridMultilevel"/>
    <w:tmpl w:val="6A246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D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D06790"/>
    <w:multiLevelType w:val="hybridMultilevel"/>
    <w:tmpl w:val="ADF8AF8E"/>
    <w:lvl w:ilvl="0" w:tplc="81F044D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A73DB0"/>
    <w:multiLevelType w:val="hybridMultilevel"/>
    <w:tmpl w:val="AC2A4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7574"/>
    <w:multiLevelType w:val="multilevel"/>
    <w:tmpl w:val="ADF8AF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8416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23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EE7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D364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3F325D3"/>
    <w:multiLevelType w:val="multilevel"/>
    <w:tmpl w:val="126055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48E6F65"/>
    <w:multiLevelType w:val="hybridMultilevel"/>
    <w:tmpl w:val="23608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64864"/>
    <w:multiLevelType w:val="hybridMultilevel"/>
    <w:tmpl w:val="7C8A3096"/>
    <w:lvl w:ilvl="0" w:tplc="39782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0"/>
  </w:num>
  <w:num w:numId="5">
    <w:abstractNumId w:val="12"/>
  </w:num>
  <w:num w:numId="6">
    <w:abstractNumId w:val="1"/>
  </w:num>
  <w:num w:numId="7">
    <w:abstractNumId w:val="7"/>
  </w:num>
  <w:num w:numId="8">
    <w:abstractNumId w:val="9"/>
  </w:num>
  <w:num w:numId="9">
    <w:abstractNumId w:val="3"/>
  </w:num>
  <w:num w:numId="10">
    <w:abstractNumId w:val="11"/>
  </w:num>
  <w:num w:numId="11">
    <w:abstractNumId w:val="4"/>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6A8"/>
    <w:rsid w:val="00021816"/>
    <w:rsid w:val="000247E4"/>
    <w:rsid w:val="000472CB"/>
    <w:rsid w:val="000505C8"/>
    <w:rsid w:val="00051877"/>
    <w:rsid w:val="0006272F"/>
    <w:rsid w:val="00097A83"/>
    <w:rsid w:val="000A69E5"/>
    <w:rsid w:val="000B3520"/>
    <w:rsid w:val="000B72C4"/>
    <w:rsid w:val="000D12FD"/>
    <w:rsid w:val="000E0E2C"/>
    <w:rsid w:val="000E366E"/>
    <w:rsid w:val="00102C4F"/>
    <w:rsid w:val="001174CA"/>
    <w:rsid w:val="0011777F"/>
    <w:rsid w:val="00133EFF"/>
    <w:rsid w:val="00154B1D"/>
    <w:rsid w:val="00166B64"/>
    <w:rsid w:val="001952CE"/>
    <w:rsid w:val="00197514"/>
    <w:rsid w:val="001A5C80"/>
    <w:rsid w:val="001B3163"/>
    <w:rsid w:val="001C4CBA"/>
    <w:rsid w:val="001E0EBB"/>
    <w:rsid w:val="001E3AF2"/>
    <w:rsid w:val="001F5368"/>
    <w:rsid w:val="002073E6"/>
    <w:rsid w:val="00211DAA"/>
    <w:rsid w:val="0021269D"/>
    <w:rsid w:val="00230392"/>
    <w:rsid w:val="002312B9"/>
    <w:rsid w:val="0024032E"/>
    <w:rsid w:val="002700F1"/>
    <w:rsid w:val="00271E1C"/>
    <w:rsid w:val="002818AE"/>
    <w:rsid w:val="0028553B"/>
    <w:rsid w:val="002A3311"/>
    <w:rsid w:val="002B60F4"/>
    <w:rsid w:val="002B6948"/>
    <w:rsid w:val="002C20CA"/>
    <w:rsid w:val="002C529A"/>
    <w:rsid w:val="00313104"/>
    <w:rsid w:val="003160E1"/>
    <w:rsid w:val="00322E02"/>
    <w:rsid w:val="00324BFE"/>
    <w:rsid w:val="0033248E"/>
    <w:rsid w:val="00340154"/>
    <w:rsid w:val="00343367"/>
    <w:rsid w:val="0035184B"/>
    <w:rsid w:val="00352043"/>
    <w:rsid w:val="00377F3E"/>
    <w:rsid w:val="0038312C"/>
    <w:rsid w:val="003979B5"/>
    <w:rsid w:val="003A52C1"/>
    <w:rsid w:val="003B0C21"/>
    <w:rsid w:val="003B7E4B"/>
    <w:rsid w:val="003D5BD3"/>
    <w:rsid w:val="003E0535"/>
    <w:rsid w:val="003F3E98"/>
    <w:rsid w:val="003F7FBF"/>
    <w:rsid w:val="004029EE"/>
    <w:rsid w:val="00415F5F"/>
    <w:rsid w:val="0044553C"/>
    <w:rsid w:val="00461ABE"/>
    <w:rsid w:val="004711FA"/>
    <w:rsid w:val="00471D81"/>
    <w:rsid w:val="00474C63"/>
    <w:rsid w:val="0048479C"/>
    <w:rsid w:val="004907C1"/>
    <w:rsid w:val="004963D9"/>
    <w:rsid w:val="0049754E"/>
    <w:rsid w:val="004A00FE"/>
    <w:rsid w:val="004C3452"/>
    <w:rsid w:val="004C44D7"/>
    <w:rsid w:val="004C6EC4"/>
    <w:rsid w:val="004D2009"/>
    <w:rsid w:val="004D267A"/>
    <w:rsid w:val="004D6ED7"/>
    <w:rsid w:val="004E3406"/>
    <w:rsid w:val="00501C62"/>
    <w:rsid w:val="005027AB"/>
    <w:rsid w:val="00506073"/>
    <w:rsid w:val="00506C46"/>
    <w:rsid w:val="005207C5"/>
    <w:rsid w:val="00542466"/>
    <w:rsid w:val="0055091C"/>
    <w:rsid w:val="00554B36"/>
    <w:rsid w:val="005A2563"/>
    <w:rsid w:val="005A51B3"/>
    <w:rsid w:val="005E1202"/>
    <w:rsid w:val="005E3852"/>
    <w:rsid w:val="005F2694"/>
    <w:rsid w:val="005F26CA"/>
    <w:rsid w:val="00600D64"/>
    <w:rsid w:val="0060474D"/>
    <w:rsid w:val="00606AC0"/>
    <w:rsid w:val="00615E59"/>
    <w:rsid w:val="00616794"/>
    <w:rsid w:val="00621F68"/>
    <w:rsid w:val="00622C5E"/>
    <w:rsid w:val="006342E0"/>
    <w:rsid w:val="006352FF"/>
    <w:rsid w:val="00636A36"/>
    <w:rsid w:val="006445EE"/>
    <w:rsid w:val="00662C26"/>
    <w:rsid w:val="00667813"/>
    <w:rsid w:val="006815B2"/>
    <w:rsid w:val="00686FF1"/>
    <w:rsid w:val="00687EDB"/>
    <w:rsid w:val="006A318B"/>
    <w:rsid w:val="006C6BA0"/>
    <w:rsid w:val="006D517F"/>
    <w:rsid w:val="006E6A16"/>
    <w:rsid w:val="007202A2"/>
    <w:rsid w:val="00755E98"/>
    <w:rsid w:val="007566C3"/>
    <w:rsid w:val="007752EB"/>
    <w:rsid w:val="007805BA"/>
    <w:rsid w:val="00791187"/>
    <w:rsid w:val="007A5A83"/>
    <w:rsid w:val="007B4FB7"/>
    <w:rsid w:val="007B53DC"/>
    <w:rsid w:val="007B5C49"/>
    <w:rsid w:val="007C6085"/>
    <w:rsid w:val="007C7C8E"/>
    <w:rsid w:val="007F2FCA"/>
    <w:rsid w:val="007F492A"/>
    <w:rsid w:val="00801622"/>
    <w:rsid w:val="0080648C"/>
    <w:rsid w:val="00810634"/>
    <w:rsid w:val="00824926"/>
    <w:rsid w:val="008338FA"/>
    <w:rsid w:val="00834288"/>
    <w:rsid w:val="00834D73"/>
    <w:rsid w:val="00837A58"/>
    <w:rsid w:val="00845C1F"/>
    <w:rsid w:val="00851A77"/>
    <w:rsid w:val="008540AC"/>
    <w:rsid w:val="008706C1"/>
    <w:rsid w:val="00873C19"/>
    <w:rsid w:val="00884F1A"/>
    <w:rsid w:val="008929D5"/>
    <w:rsid w:val="00895EC1"/>
    <w:rsid w:val="008B62F1"/>
    <w:rsid w:val="008C1B25"/>
    <w:rsid w:val="008C7AAC"/>
    <w:rsid w:val="008D505F"/>
    <w:rsid w:val="008D7845"/>
    <w:rsid w:val="008F2086"/>
    <w:rsid w:val="008F2D27"/>
    <w:rsid w:val="009402B4"/>
    <w:rsid w:val="00940836"/>
    <w:rsid w:val="00941112"/>
    <w:rsid w:val="0094521A"/>
    <w:rsid w:val="0094557C"/>
    <w:rsid w:val="0095178F"/>
    <w:rsid w:val="00953F74"/>
    <w:rsid w:val="00982004"/>
    <w:rsid w:val="009961DB"/>
    <w:rsid w:val="009A6890"/>
    <w:rsid w:val="009C0C40"/>
    <w:rsid w:val="009E353F"/>
    <w:rsid w:val="009E37AF"/>
    <w:rsid w:val="009F1FFE"/>
    <w:rsid w:val="009F5F15"/>
    <w:rsid w:val="00A1398B"/>
    <w:rsid w:val="00A16E17"/>
    <w:rsid w:val="00A172CE"/>
    <w:rsid w:val="00A36F37"/>
    <w:rsid w:val="00A57D17"/>
    <w:rsid w:val="00A60F13"/>
    <w:rsid w:val="00A6120A"/>
    <w:rsid w:val="00A730A8"/>
    <w:rsid w:val="00A77D4E"/>
    <w:rsid w:val="00A84489"/>
    <w:rsid w:val="00AB0202"/>
    <w:rsid w:val="00AB3244"/>
    <w:rsid w:val="00AC3C4F"/>
    <w:rsid w:val="00AC58C8"/>
    <w:rsid w:val="00AD7292"/>
    <w:rsid w:val="00AE4B0C"/>
    <w:rsid w:val="00AE6ABB"/>
    <w:rsid w:val="00AE7453"/>
    <w:rsid w:val="00AE7540"/>
    <w:rsid w:val="00AF7D64"/>
    <w:rsid w:val="00B11ABA"/>
    <w:rsid w:val="00B12F5A"/>
    <w:rsid w:val="00B27FC9"/>
    <w:rsid w:val="00B30C4E"/>
    <w:rsid w:val="00B41088"/>
    <w:rsid w:val="00B54E23"/>
    <w:rsid w:val="00B62419"/>
    <w:rsid w:val="00BA1D49"/>
    <w:rsid w:val="00BA6771"/>
    <w:rsid w:val="00BA6EFA"/>
    <w:rsid w:val="00BD1852"/>
    <w:rsid w:val="00BD1A7B"/>
    <w:rsid w:val="00BD5CF7"/>
    <w:rsid w:val="00BE25AE"/>
    <w:rsid w:val="00BE5E95"/>
    <w:rsid w:val="00C15670"/>
    <w:rsid w:val="00C31998"/>
    <w:rsid w:val="00C35BEA"/>
    <w:rsid w:val="00C42AFC"/>
    <w:rsid w:val="00C5283D"/>
    <w:rsid w:val="00C55B22"/>
    <w:rsid w:val="00C60FF2"/>
    <w:rsid w:val="00C70C2B"/>
    <w:rsid w:val="00C753D2"/>
    <w:rsid w:val="00C77AF1"/>
    <w:rsid w:val="00C77EA7"/>
    <w:rsid w:val="00C863DD"/>
    <w:rsid w:val="00C9050E"/>
    <w:rsid w:val="00C9371E"/>
    <w:rsid w:val="00C96881"/>
    <w:rsid w:val="00CC5130"/>
    <w:rsid w:val="00CD328B"/>
    <w:rsid w:val="00CD78BF"/>
    <w:rsid w:val="00CF0C76"/>
    <w:rsid w:val="00CF707E"/>
    <w:rsid w:val="00D11E41"/>
    <w:rsid w:val="00D508F6"/>
    <w:rsid w:val="00D671D7"/>
    <w:rsid w:val="00D70820"/>
    <w:rsid w:val="00D766A8"/>
    <w:rsid w:val="00D82A7D"/>
    <w:rsid w:val="00DA0F22"/>
    <w:rsid w:val="00DC4F66"/>
    <w:rsid w:val="00DC7132"/>
    <w:rsid w:val="00DD2CF3"/>
    <w:rsid w:val="00DD32E0"/>
    <w:rsid w:val="00DD6B37"/>
    <w:rsid w:val="00DE5B9E"/>
    <w:rsid w:val="00DE61AB"/>
    <w:rsid w:val="00DE6DFA"/>
    <w:rsid w:val="00DF16E0"/>
    <w:rsid w:val="00E01F82"/>
    <w:rsid w:val="00E04C1A"/>
    <w:rsid w:val="00E1012F"/>
    <w:rsid w:val="00E13397"/>
    <w:rsid w:val="00E1548C"/>
    <w:rsid w:val="00E20A50"/>
    <w:rsid w:val="00E47E1B"/>
    <w:rsid w:val="00E60A37"/>
    <w:rsid w:val="00E629BF"/>
    <w:rsid w:val="00E630C3"/>
    <w:rsid w:val="00E66669"/>
    <w:rsid w:val="00E717E5"/>
    <w:rsid w:val="00E71F8D"/>
    <w:rsid w:val="00E80BFA"/>
    <w:rsid w:val="00E81096"/>
    <w:rsid w:val="00E87BA1"/>
    <w:rsid w:val="00E92F97"/>
    <w:rsid w:val="00EA5C80"/>
    <w:rsid w:val="00EE7725"/>
    <w:rsid w:val="00EF1B42"/>
    <w:rsid w:val="00EF2AB5"/>
    <w:rsid w:val="00F030FD"/>
    <w:rsid w:val="00F26740"/>
    <w:rsid w:val="00F30591"/>
    <w:rsid w:val="00F34073"/>
    <w:rsid w:val="00F469ED"/>
    <w:rsid w:val="00F775B8"/>
    <w:rsid w:val="00F879E5"/>
    <w:rsid w:val="00FA7627"/>
    <w:rsid w:val="00FB127E"/>
    <w:rsid w:val="00FB550A"/>
    <w:rsid w:val="00FB69E2"/>
    <w:rsid w:val="00FF4FB4"/>
    <w:rsid w:val="00FF7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534AE"/>
  <w14:defaultImageDpi w14:val="300"/>
  <w15:docId w15:val="{6C2AD935-F2F3-425D-B7B5-763C5BE3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6A8"/>
    <w:rPr>
      <w:rFonts w:ascii="Times New Roman" w:hAnsi="Times New Roman"/>
    </w:rPr>
  </w:style>
  <w:style w:type="paragraph" w:styleId="Heading1">
    <w:name w:val="heading 1"/>
    <w:basedOn w:val="Normal"/>
    <w:next w:val="Normal"/>
    <w:link w:val="Heading1Char"/>
    <w:uiPriority w:val="9"/>
    <w:qFormat/>
    <w:rsid w:val="000B72C4"/>
    <w:pPr>
      <w:keepNext/>
      <w:keepLines/>
      <w:numPr>
        <w:numId w:val="10"/>
      </w:numPr>
      <w:spacing w:before="480"/>
      <w:jc w:val="center"/>
      <w:outlineLvl w:val="0"/>
    </w:pPr>
    <w:rPr>
      <w:rFonts w:eastAsiaTheme="majorEastAsia" w:cstheme="majorBidi"/>
      <w:b/>
      <w:bCs/>
      <w:color w:val="000000" w:themeColor="text1"/>
    </w:rPr>
  </w:style>
  <w:style w:type="paragraph" w:styleId="Heading2">
    <w:name w:val="heading 2"/>
    <w:basedOn w:val="ListParagraph"/>
    <w:next w:val="Normal"/>
    <w:link w:val="Heading2Char"/>
    <w:uiPriority w:val="9"/>
    <w:unhideWhenUsed/>
    <w:qFormat/>
    <w:rsid w:val="00F469ED"/>
    <w:pPr>
      <w:numPr>
        <w:ilvl w:val="1"/>
        <w:numId w:val="10"/>
      </w:numPr>
      <w:jc w:val="both"/>
      <w:outlineLvl w:val="1"/>
    </w:pPr>
    <w:rPr>
      <w:rFonts w:cs="Times New Roman"/>
      <w:color w:val="000000" w:themeColor="text1"/>
      <w:sz w:val="22"/>
      <w:szCs w:val="22"/>
    </w:rPr>
  </w:style>
  <w:style w:type="paragraph" w:styleId="Heading3">
    <w:name w:val="heading 3"/>
    <w:basedOn w:val="Normal"/>
    <w:next w:val="Normal"/>
    <w:link w:val="Heading3Char"/>
    <w:uiPriority w:val="9"/>
    <w:unhideWhenUsed/>
    <w:qFormat/>
    <w:rsid w:val="007B4FB7"/>
    <w:pPr>
      <w:numPr>
        <w:ilvl w:val="2"/>
        <w:numId w:val="10"/>
      </w:numPr>
      <w:jc w:val="both"/>
      <w:outlineLvl w:val="2"/>
    </w:pPr>
    <w:rPr>
      <w:rFonts w:cs="Times New Roman"/>
      <w:sz w:val="22"/>
      <w:szCs w:val="22"/>
    </w:rPr>
  </w:style>
  <w:style w:type="paragraph" w:styleId="Heading4">
    <w:name w:val="heading 4"/>
    <w:basedOn w:val="Normal"/>
    <w:next w:val="Normal"/>
    <w:link w:val="Heading4Char"/>
    <w:uiPriority w:val="9"/>
    <w:unhideWhenUsed/>
    <w:qFormat/>
    <w:rsid w:val="00DC7132"/>
    <w:pPr>
      <w:keepNext/>
      <w:keepLines/>
      <w:numPr>
        <w:ilvl w:val="3"/>
        <w:numId w:val="10"/>
      </w:numPr>
      <w:spacing w:before="200"/>
      <w:outlineLvl w:val="3"/>
    </w:pPr>
    <w:rPr>
      <w:rFonts w:eastAsiaTheme="majorEastAsia" w:cs="Times New Roman"/>
      <w:bCs/>
      <w:iCs/>
      <w:sz w:val="22"/>
      <w:szCs w:val="22"/>
    </w:rPr>
  </w:style>
  <w:style w:type="paragraph" w:styleId="Heading5">
    <w:name w:val="heading 5"/>
    <w:basedOn w:val="Normal"/>
    <w:next w:val="Normal"/>
    <w:link w:val="Heading5Char"/>
    <w:uiPriority w:val="9"/>
    <w:semiHidden/>
    <w:unhideWhenUsed/>
    <w:qFormat/>
    <w:rsid w:val="00BE25AE"/>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25AE"/>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25AE"/>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5AE"/>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5AE"/>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C4"/>
    <w:rPr>
      <w:rFonts w:ascii="Times New Roman" w:eastAsiaTheme="majorEastAsia" w:hAnsi="Times New Roman" w:cstheme="majorBidi"/>
      <w:b/>
      <w:bCs/>
      <w:color w:val="000000" w:themeColor="text1"/>
    </w:rPr>
  </w:style>
  <w:style w:type="paragraph" w:styleId="Title">
    <w:name w:val="Title"/>
    <w:basedOn w:val="Normal"/>
    <w:next w:val="Normal"/>
    <w:link w:val="TitleChar"/>
    <w:uiPriority w:val="10"/>
    <w:qFormat/>
    <w:rsid w:val="00E92F97"/>
    <w:pPr>
      <w:pBdr>
        <w:bottom w:val="single" w:sz="8" w:space="4" w:color="4F81BD" w:themeColor="accent1"/>
      </w:pBdr>
      <w:spacing w:after="300"/>
      <w:contextualSpacing/>
      <w:jc w:val="center"/>
    </w:pPr>
    <w:rPr>
      <w:rFonts w:eastAsiaTheme="majorEastAsia" w:cstheme="majorBidi"/>
      <w:color w:val="000000" w:themeColor="text1"/>
      <w:spacing w:val="5"/>
      <w:kern w:val="28"/>
      <w:sz w:val="28"/>
      <w:szCs w:val="28"/>
    </w:rPr>
  </w:style>
  <w:style w:type="character" w:customStyle="1" w:styleId="TitleChar">
    <w:name w:val="Title Char"/>
    <w:basedOn w:val="DefaultParagraphFont"/>
    <w:link w:val="Title"/>
    <w:uiPriority w:val="10"/>
    <w:rsid w:val="00E92F97"/>
    <w:rPr>
      <w:rFonts w:ascii="Times New Roman" w:eastAsiaTheme="majorEastAsia" w:hAnsi="Times New Roman" w:cstheme="majorBidi"/>
      <w:color w:val="000000" w:themeColor="text1"/>
      <w:spacing w:val="5"/>
      <w:kern w:val="28"/>
      <w:sz w:val="28"/>
      <w:szCs w:val="28"/>
    </w:rPr>
  </w:style>
  <w:style w:type="paragraph" w:styleId="ListParagraph">
    <w:name w:val="List Paragraph"/>
    <w:basedOn w:val="Normal"/>
    <w:uiPriority w:val="34"/>
    <w:qFormat/>
    <w:rsid w:val="00211DAA"/>
    <w:pPr>
      <w:ind w:left="720"/>
      <w:contextualSpacing/>
    </w:pPr>
  </w:style>
  <w:style w:type="paragraph" w:styleId="FootnoteText">
    <w:name w:val="footnote text"/>
    <w:basedOn w:val="Normal"/>
    <w:link w:val="FootnoteTextChar"/>
    <w:uiPriority w:val="99"/>
    <w:unhideWhenUsed/>
    <w:rsid w:val="0033248E"/>
  </w:style>
  <w:style w:type="character" w:customStyle="1" w:styleId="FootnoteTextChar">
    <w:name w:val="Footnote Text Char"/>
    <w:basedOn w:val="DefaultParagraphFont"/>
    <w:link w:val="FootnoteText"/>
    <w:uiPriority w:val="99"/>
    <w:rsid w:val="0033248E"/>
    <w:rPr>
      <w:rFonts w:ascii="Times New Roman" w:hAnsi="Times New Roman"/>
    </w:rPr>
  </w:style>
  <w:style w:type="character" w:styleId="FootnoteReference">
    <w:name w:val="footnote reference"/>
    <w:basedOn w:val="DefaultParagraphFont"/>
    <w:uiPriority w:val="99"/>
    <w:unhideWhenUsed/>
    <w:rsid w:val="0033248E"/>
    <w:rPr>
      <w:vertAlign w:val="superscript"/>
    </w:rPr>
  </w:style>
  <w:style w:type="paragraph" w:styleId="Footer">
    <w:name w:val="footer"/>
    <w:basedOn w:val="Normal"/>
    <w:link w:val="FooterChar"/>
    <w:uiPriority w:val="99"/>
    <w:unhideWhenUsed/>
    <w:rsid w:val="006A318B"/>
    <w:pPr>
      <w:tabs>
        <w:tab w:val="center" w:pos="4320"/>
        <w:tab w:val="right" w:pos="8640"/>
      </w:tabs>
    </w:pPr>
  </w:style>
  <w:style w:type="character" w:customStyle="1" w:styleId="FooterChar">
    <w:name w:val="Footer Char"/>
    <w:basedOn w:val="DefaultParagraphFont"/>
    <w:link w:val="Footer"/>
    <w:uiPriority w:val="99"/>
    <w:rsid w:val="006A318B"/>
    <w:rPr>
      <w:rFonts w:ascii="Times New Roman" w:hAnsi="Times New Roman"/>
    </w:rPr>
  </w:style>
  <w:style w:type="character" w:styleId="PageNumber">
    <w:name w:val="page number"/>
    <w:basedOn w:val="DefaultParagraphFont"/>
    <w:uiPriority w:val="99"/>
    <w:semiHidden/>
    <w:unhideWhenUsed/>
    <w:rsid w:val="006A318B"/>
  </w:style>
  <w:style w:type="table" w:styleId="TableGrid">
    <w:name w:val="Table Grid"/>
    <w:basedOn w:val="TableNormal"/>
    <w:uiPriority w:val="59"/>
    <w:rsid w:val="00E87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69ED"/>
    <w:rPr>
      <w:rFonts w:ascii="Times New Roman" w:hAnsi="Times New Roman" w:cs="Times New Roman"/>
      <w:color w:val="000000" w:themeColor="text1"/>
      <w:sz w:val="22"/>
      <w:szCs w:val="22"/>
    </w:rPr>
  </w:style>
  <w:style w:type="paragraph" w:styleId="TOC1">
    <w:name w:val="toc 1"/>
    <w:basedOn w:val="Normal"/>
    <w:next w:val="Normal"/>
    <w:autoRedefine/>
    <w:uiPriority w:val="39"/>
    <w:unhideWhenUsed/>
    <w:rsid w:val="001E3AF2"/>
    <w:pPr>
      <w:spacing w:before="120"/>
    </w:pPr>
    <w:rPr>
      <w:b/>
      <w:sz w:val="22"/>
    </w:rPr>
  </w:style>
  <w:style w:type="paragraph" w:styleId="TOC2">
    <w:name w:val="toc 2"/>
    <w:basedOn w:val="Normal"/>
    <w:next w:val="Normal"/>
    <w:autoRedefine/>
    <w:uiPriority w:val="39"/>
    <w:unhideWhenUsed/>
    <w:rsid w:val="001E3AF2"/>
    <w:pPr>
      <w:ind w:left="240"/>
    </w:pPr>
    <w:rPr>
      <w:b/>
      <w:sz w:val="22"/>
      <w:szCs w:val="22"/>
    </w:rPr>
  </w:style>
  <w:style w:type="paragraph" w:styleId="TOC3">
    <w:name w:val="toc 3"/>
    <w:basedOn w:val="Normal"/>
    <w:next w:val="Normal"/>
    <w:autoRedefine/>
    <w:uiPriority w:val="39"/>
    <w:unhideWhenUsed/>
    <w:rsid w:val="001E3AF2"/>
    <w:pPr>
      <w:ind w:left="480"/>
    </w:pPr>
    <w:rPr>
      <w:sz w:val="22"/>
      <w:szCs w:val="22"/>
    </w:rPr>
  </w:style>
  <w:style w:type="paragraph" w:styleId="TOC4">
    <w:name w:val="toc 4"/>
    <w:basedOn w:val="Normal"/>
    <w:next w:val="Normal"/>
    <w:autoRedefine/>
    <w:uiPriority w:val="39"/>
    <w:unhideWhenUsed/>
    <w:rsid w:val="00F469ED"/>
    <w:pPr>
      <w:ind w:left="720"/>
    </w:pPr>
    <w:rPr>
      <w:rFonts w:asciiTheme="minorHAnsi" w:hAnsiTheme="minorHAnsi"/>
      <w:sz w:val="20"/>
      <w:szCs w:val="20"/>
    </w:rPr>
  </w:style>
  <w:style w:type="paragraph" w:styleId="TOC5">
    <w:name w:val="toc 5"/>
    <w:basedOn w:val="Normal"/>
    <w:next w:val="Normal"/>
    <w:autoRedefine/>
    <w:uiPriority w:val="39"/>
    <w:unhideWhenUsed/>
    <w:rsid w:val="00F469ED"/>
    <w:pPr>
      <w:ind w:left="960"/>
    </w:pPr>
    <w:rPr>
      <w:rFonts w:asciiTheme="minorHAnsi" w:hAnsiTheme="minorHAnsi"/>
      <w:sz w:val="20"/>
      <w:szCs w:val="20"/>
    </w:rPr>
  </w:style>
  <w:style w:type="paragraph" w:styleId="TOC6">
    <w:name w:val="toc 6"/>
    <w:basedOn w:val="Normal"/>
    <w:next w:val="Normal"/>
    <w:autoRedefine/>
    <w:uiPriority w:val="39"/>
    <w:unhideWhenUsed/>
    <w:rsid w:val="00F469ED"/>
    <w:pPr>
      <w:ind w:left="1200"/>
    </w:pPr>
    <w:rPr>
      <w:rFonts w:asciiTheme="minorHAnsi" w:hAnsiTheme="minorHAnsi"/>
      <w:sz w:val="20"/>
      <w:szCs w:val="20"/>
    </w:rPr>
  </w:style>
  <w:style w:type="paragraph" w:styleId="TOC7">
    <w:name w:val="toc 7"/>
    <w:basedOn w:val="Normal"/>
    <w:next w:val="Normal"/>
    <w:autoRedefine/>
    <w:uiPriority w:val="39"/>
    <w:unhideWhenUsed/>
    <w:rsid w:val="00F469ED"/>
    <w:pPr>
      <w:ind w:left="1440"/>
    </w:pPr>
    <w:rPr>
      <w:rFonts w:asciiTheme="minorHAnsi" w:hAnsiTheme="minorHAnsi"/>
      <w:sz w:val="20"/>
      <w:szCs w:val="20"/>
    </w:rPr>
  </w:style>
  <w:style w:type="paragraph" w:styleId="TOC8">
    <w:name w:val="toc 8"/>
    <w:basedOn w:val="Normal"/>
    <w:next w:val="Normal"/>
    <w:autoRedefine/>
    <w:uiPriority w:val="39"/>
    <w:unhideWhenUsed/>
    <w:rsid w:val="00F469ED"/>
    <w:pPr>
      <w:ind w:left="1680"/>
    </w:pPr>
    <w:rPr>
      <w:rFonts w:asciiTheme="minorHAnsi" w:hAnsiTheme="minorHAnsi"/>
      <w:sz w:val="20"/>
      <w:szCs w:val="20"/>
    </w:rPr>
  </w:style>
  <w:style w:type="paragraph" w:styleId="TOC9">
    <w:name w:val="toc 9"/>
    <w:basedOn w:val="Normal"/>
    <w:next w:val="Normal"/>
    <w:autoRedefine/>
    <w:uiPriority w:val="39"/>
    <w:unhideWhenUsed/>
    <w:rsid w:val="00F469ED"/>
    <w:pPr>
      <w:ind w:left="1920"/>
    </w:pPr>
    <w:rPr>
      <w:rFonts w:asciiTheme="minorHAnsi" w:hAnsiTheme="minorHAnsi"/>
      <w:sz w:val="20"/>
      <w:szCs w:val="20"/>
    </w:rPr>
  </w:style>
  <w:style w:type="paragraph" w:styleId="Header">
    <w:name w:val="header"/>
    <w:basedOn w:val="Normal"/>
    <w:link w:val="HeaderChar"/>
    <w:uiPriority w:val="99"/>
    <w:unhideWhenUsed/>
    <w:rsid w:val="0044553C"/>
    <w:pPr>
      <w:tabs>
        <w:tab w:val="center" w:pos="4320"/>
        <w:tab w:val="right" w:pos="8640"/>
      </w:tabs>
    </w:pPr>
  </w:style>
  <w:style w:type="character" w:customStyle="1" w:styleId="HeaderChar">
    <w:name w:val="Header Char"/>
    <w:basedOn w:val="DefaultParagraphFont"/>
    <w:link w:val="Header"/>
    <w:uiPriority w:val="99"/>
    <w:rsid w:val="0044553C"/>
    <w:rPr>
      <w:rFonts w:ascii="Times New Roman" w:hAnsi="Times New Roman"/>
    </w:rPr>
  </w:style>
  <w:style w:type="paragraph" w:styleId="BalloonText">
    <w:name w:val="Balloon Text"/>
    <w:basedOn w:val="Normal"/>
    <w:link w:val="BalloonTextChar"/>
    <w:uiPriority w:val="99"/>
    <w:semiHidden/>
    <w:unhideWhenUsed/>
    <w:rsid w:val="00166B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B64"/>
    <w:rPr>
      <w:rFonts w:ascii="Lucida Grande" w:hAnsi="Lucida Grande" w:cs="Lucida Grande"/>
      <w:sz w:val="18"/>
      <w:szCs w:val="18"/>
    </w:rPr>
  </w:style>
  <w:style w:type="character" w:customStyle="1" w:styleId="Heading3Char">
    <w:name w:val="Heading 3 Char"/>
    <w:basedOn w:val="DefaultParagraphFont"/>
    <w:link w:val="Heading3"/>
    <w:uiPriority w:val="9"/>
    <w:rsid w:val="007B4FB7"/>
    <w:rPr>
      <w:rFonts w:ascii="Times New Roman" w:hAnsi="Times New Roman" w:cs="Times New Roman"/>
      <w:sz w:val="22"/>
      <w:szCs w:val="22"/>
    </w:rPr>
  </w:style>
  <w:style w:type="character" w:styleId="CommentReference">
    <w:name w:val="annotation reference"/>
    <w:basedOn w:val="DefaultParagraphFont"/>
    <w:uiPriority w:val="99"/>
    <w:semiHidden/>
    <w:unhideWhenUsed/>
    <w:rsid w:val="00E13397"/>
    <w:rPr>
      <w:sz w:val="18"/>
      <w:szCs w:val="18"/>
    </w:rPr>
  </w:style>
  <w:style w:type="paragraph" w:styleId="CommentText">
    <w:name w:val="annotation text"/>
    <w:basedOn w:val="Normal"/>
    <w:link w:val="CommentTextChar"/>
    <w:uiPriority w:val="99"/>
    <w:semiHidden/>
    <w:unhideWhenUsed/>
    <w:rsid w:val="00E13397"/>
  </w:style>
  <w:style w:type="character" w:customStyle="1" w:styleId="CommentTextChar">
    <w:name w:val="Comment Text Char"/>
    <w:basedOn w:val="DefaultParagraphFont"/>
    <w:link w:val="CommentText"/>
    <w:uiPriority w:val="99"/>
    <w:semiHidden/>
    <w:rsid w:val="00E1339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13397"/>
    <w:rPr>
      <w:b/>
      <w:bCs/>
      <w:sz w:val="20"/>
      <w:szCs w:val="20"/>
    </w:rPr>
  </w:style>
  <w:style w:type="character" w:customStyle="1" w:styleId="CommentSubjectChar">
    <w:name w:val="Comment Subject Char"/>
    <w:basedOn w:val="CommentTextChar"/>
    <w:link w:val="CommentSubject"/>
    <w:uiPriority w:val="99"/>
    <w:semiHidden/>
    <w:rsid w:val="00E13397"/>
    <w:rPr>
      <w:rFonts w:ascii="Times New Roman" w:hAnsi="Times New Roman"/>
      <w:b/>
      <w:bCs/>
      <w:sz w:val="20"/>
      <w:szCs w:val="20"/>
    </w:rPr>
  </w:style>
  <w:style w:type="character" w:customStyle="1" w:styleId="Heading4Char">
    <w:name w:val="Heading 4 Char"/>
    <w:basedOn w:val="DefaultParagraphFont"/>
    <w:link w:val="Heading4"/>
    <w:uiPriority w:val="9"/>
    <w:rsid w:val="00DC7132"/>
    <w:rPr>
      <w:rFonts w:ascii="Times New Roman" w:eastAsiaTheme="majorEastAsia" w:hAnsi="Times New Roman" w:cs="Times New Roman"/>
      <w:bCs/>
      <w:iCs/>
      <w:sz w:val="22"/>
      <w:szCs w:val="22"/>
    </w:rPr>
  </w:style>
  <w:style w:type="character" w:customStyle="1" w:styleId="Heading5Char">
    <w:name w:val="Heading 5 Char"/>
    <w:basedOn w:val="DefaultParagraphFont"/>
    <w:link w:val="Heading5"/>
    <w:uiPriority w:val="9"/>
    <w:semiHidden/>
    <w:rsid w:val="00BE25A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25A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25A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5A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5A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6B0A016D59104F90BA08CF74A653E9" ma:contentTypeVersion="1" ma:contentTypeDescription="Create a new document." ma:contentTypeScope="" ma:versionID="822ca80bf5a9ff6288dc78d60c8d1cc2">
  <xsd:schema xmlns:xsd="http://www.w3.org/2001/XMLSchema" xmlns:xs="http://www.w3.org/2001/XMLSchema" xmlns:p="http://schemas.microsoft.com/office/2006/metadata/properties" xmlns:ns2="b912bcf6-dc1c-4246-8ff8-c0e3e60b2d9d" targetNamespace="http://schemas.microsoft.com/office/2006/metadata/properties" ma:root="true" ma:fieldsID="c4f0800497bcd6704096d2082474d4f1" ns2:_="">
    <xsd:import namespace="b912bcf6-dc1c-4246-8ff8-c0e3e60b2d9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2bcf6-dc1c-4246-8ff8-c0e3e60b2d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61CC6-A420-4765-ACC1-E42269DBF2B8}">
  <ds:schemaRefs>
    <ds:schemaRef ds:uri="http://schemas.microsoft.com/sharepoint/v3/contenttype/forms"/>
  </ds:schemaRefs>
</ds:datastoreItem>
</file>

<file path=customXml/itemProps2.xml><?xml version="1.0" encoding="utf-8"?>
<ds:datastoreItem xmlns:ds="http://schemas.openxmlformats.org/officeDocument/2006/customXml" ds:itemID="{8CF88941-993C-4A89-86A4-085209A712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DEC1E-652D-4367-B491-0337F515F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2bcf6-dc1c-4246-8ff8-c0e3e60b2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23</Pages>
  <Words>6751</Words>
  <Characters>38486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EL</Company>
  <LinksUpToDate>false</LinksUpToDate>
  <CharactersWithSpaces>45147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Marvel</dc:creator>
  <cp:lastModifiedBy>Marvel, Jeremy A. (Fed)</cp:lastModifiedBy>
  <cp:revision>25</cp:revision>
  <cp:lastPrinted>2014-02-14T17:15:00Z</cp:lastPrinted>
  <dcterms:created xsi:type="dcterms:W3CDTF">2015-02-10T12:53:00Z</dcterms:created>
  <dcterms:modified xsi:type="dcterms:W3CDTF">2019-10-10T12:33:00Z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0x010100896B0A016D59104F90BA08CF74A653E9</vt:lpwstr>
  </property>
</Properties>
</file>